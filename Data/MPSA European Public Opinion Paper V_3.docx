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DAED7" w14:textId="77777777" w:rsidR="00FC7EFE" w:rsidRDefault="00FC7EFE" w:rsidP="00FC7EFE">
      <w:pPr>
        <w:pStyle w:val="NoSpacing"/>
        <w:jc w:val="center"/>
      </w:pPr>
    </w:p>
    <w:p w14:paraId="18694B3E" w14:textId="77777777" w:rsidR="00FC7EFE" w:rsidRDefault="00FC7EFE" w:rsidP="00FC7EFE">
      <w:pPr>
        <w:pStyle w:val="NoSpacing"/>
        <w:jc w:val="center"/>
      </w:pPr>
    </w:p>
    <w:p w14:paraId="1A785AE6" w14:textId="77777777" w:rsidR="00FC7EFE" w:rsidRDefault="00FC7EFE" w:rsidP="00FC7EFE">
      <w:pPr>
        <w:pStyle w:val="NoSpacing"/>
        <w:jc w:val="center"/>
      </w:pPr>
    </w:p>
    <w:p w14:paraId="1643E713" w14:textId="77777777" w:rsidR="00FC7EFE" w:rsidRDefault="00FC7EFE" w:rsidP="00FC7EFE">
      <w:pPr>
        <w:pStyle w:val="NoSpacing"/>
        <w:jc w:val="center"/>
      </w:pPr>
    </w:p>
    <w:p w14:paraId="46047C40" w14:textId="77777777" w:rsidR="00FC7EFE" w:rsidRDefault="00FC7EFE" w:rsidP="00FC7EFE">
      <w:pPr>
        <w:pStyle w:val="NoSpacing"/>
        <w:jc w:val="center"/>
      </w:pPr>
    </w:p>
    <w:p w14:paraId="351F6D81" w14:textId="77777777" w:rsidR="00FC7EFE" w:rsidRDefault="00FC7EFE" w:rsidP="00FC7EFE">
      <w:pPr>
        <w:pStyle w:val="NoSpacing"/>
        <w:jc w:val="center"/>
      </w:pPr>
    </w:p>
    <w:p w14:paraId="11B8C7EE" w14:textId="77777777" w:rsidR="00FC7EFE" w:rsidRDefault="00FC7EFE" w:rsidP="00FC7EFE">
      <w:pPr>
        <w:pStyle w:val="NoSpacing"/>
        <w:jc w:val="center"/>
      </w:pPr>
    </w:p>
    <w:p w14:paraId="78DAB5AC" w14:textId="77777777" w:rsidR="00FC7EFE" w:rsidRDefault="00FC7EFE" w:rsidP="00FC7EFE">
      <w:pPr>
        <w:pStyle w:val="NoSpacing"/>
        <w:jc w:val="center"/>
      </w:pPr>
    </w:p>
    <w:p w14:paraId="79787ADF" w14:textId="77777777" w:rsidR="00FC7EFE" w:rsidRDefault="00FC7EFE" w:rsidP="00FC7EFE">
      <w:pPr>
        <w:pStyle w:val="NoSpacing"/>
        <w:jc w:val="center"/>
      </w:pPr>
    </w:p>
    <w:p w14:paraId="1E0EB2BA" w14:textId="77777777" w:rsidR="30A39977" w:rsidRPr="002759AB" w:rsidRDefault="30A39977" w:rsidP="00FC7EFE">
      <w:pPr>
        <w:pStyle w:val="NoSpacing"/>
        <w:jc w:val="center"/>
        <w:rPr>
          <w:sz w:val="28"/>
          <w:szCs w:val="28"/>
        </w:rPr>
      </w:pPr>
      <w:r w:rsidRPr="002759AB">
        <w:rPr>
          <w:sz w:val="28"/>
          <w:szCs w:val="28"/>
        </w:rPr>
        <w:t>WORKING PAPER</w:t>
      </w:r>
    </w:p>
    <w:p w14:paraId="34EB4AD5" w14:textId="77777777" w:rsidR="002759AB" w:rsidRDefault="002759AB" w:rsidP="00FC7EFE">
      <w:pPr>
        <w:pStyle w:val="NoSpacing"/>
        <w:jc w:val="center"/>
        <w:rPr>
          <w:sz w:val="28"/>
          <w:szCs w:val="28"/>
        </w:rPr>
      </w:pPr>
    </w:p>
    <w:p w14:paraId="41A2AF3C" w14:textId="77777777" w:rsidR="30A39977" w:rsidRPr="002759AB" w:rsidRDefault="30A39977" w:rsidP="00FC7EFE">
      <w:pPr>
        <w:pStyle w:val="NoSpacing"/>
        <w:jc w:val="center"/>
        <w:rPr>
          <w:sz w:val="28"/>
          <w:szCs w:val="28"/>
        </w:rPr>
      </w:pPr>
      <w:bookmarkStart w:id="0" w:name="OLE_LINK1"/>
      <w:bookmarkStart w:id="1" w:name="OLE_LINK2"/>
      <w:r w:rsidRPr="002759AB">
        <w:rPr>
          <w:sz w:val="28"/>
          <w:szCs w:val="28"/>
        </w:rPr>
        <w:t>Relationship of European Public Opinion to Defense Investments</w:t>
      </w:r>
    </w:p>
    <w:bookmarkEnd w:id="0"/>
    <w:bookmarkEnd w:id="1"/>
    <w:p w14:paraId="1929732E" w14:textId="77777777" w:rsidR="30A39977" w:rsidRPr="002759AB" w:rsidRDefault="30A39977" w:rsidP="00FC7EFE">
      <w:pPr>
        <w:pStyle w:val="NoSpacing"/>
        <w:jc w:val="center"/>
        <w:rPr>
          <w:sz w:val="28"/>
          <w:szCs w:val="28"/>
        </w:rPr>
      </w:pPr>
      <w:r w:rsidRPr="002759AB">
        <w:rPr>
          <w:sz w:val="28"/>
          <w:szCs w:val="28"/>
        </w:rPr>
        <w:t>As of 3/27/2015</w:t>
      </w:r>
    </w:p>
    <w:p w14:paraId="66347224" w14:textId="77777777" w:rsidR="30A39977" w:rsidRDefault="30A39977" w:rsidP="00FC7EFE">
      <w:pPr>
        <w:pStyle w:val="NoSpacing"/>
        <w:jc w:val="center"/>
      </w:pPr>
    </w:p>
    <w:p w14:paraId="050BC565" w14:textId="77777777" w:rsidR="002759AB" w:rsidRDefault="002759AB" w:rsidP="00FC7EFE">
      <w:pPr>
        <w:pStyle w:val="NoSpacing"/>
        <w:jc w:val="center"/>
      </w:pPr>
    </w:p>
    <w:p w14:paraId="2FA05FE7" w14:textId="77777777" w:rsidR="30A39977" w:rsidRDefault="30A39977" w:rsidP="00FC7EFE">
      <w:pPr>
        <w:pStyle w:val="NoSpacing"/>
        <w:jc w:val="center"/>
      </w:pPr>
      <w:r w:rsidRPr="30A39977">
        <w:t>Authors:</w:t>
      </w:r>
      <w:r>
        <w:br/>
      </w:r>
      <w:r w:rsidRPr="30A39977">
        <w:t xml:space="preserve"> Gregory Sanders</w:t>
      </w:r>
    </w:p>
    <w:p w14:paraId="368BDAD7" w14:textId="77777777" w:rsidR="00FC7EFE" w:rsidRDefault="00FC7EFE" w:rsidP="00FC7EFE">
      <w:pPr>
        <w:pStyle w:val="NoSpacing"/>
        <w:jc w:val="center"/>
      </w:pPr>
      <w:r>
        <w:t>Fellow, Defense-Industrial Initiatives Group</w:t>
      </w:r>
    </w:p>
    <w:p w14:paraId="2E572D3E" w14:textId="77777777" w:rsidR="00FC7EFE" w:rsidRDefault="002759AB" w:rsidP="00FC7EFE">
      <w:pPr>
        <w:pStyle w:val="NoSpacing"/>
        <w:jc w:val="center"/>
      </w:pPr>
      <w:r>
        <w:t>Center for Strategic and International Studies</w:t>
      </w:r>
    </w:p>
    <w:p w14:paraId="616F73C5" w14:textId="77777777" w:rsidR="002759AB" w:rsidRDefault="002759AB" w:rsidP="00FC7EFE">
      <w:pPr>
        <w:pStyle w:val="NoSpacing"/>
        <w:jc w:val="center"/>
      </w:pPr>
    </w:p>
    <w:p w14:paraId="0BB93B04" w14:textId="77777777" w:rsidR="30A39977" w:rsidRDefault="30A39977" w:rsidP="00FC7EFE">
      <w:pPr>
        <w:pStyle w:val="NoSpacing"/>
        <w:jc w:val="center"/>
      </w:pPr>
      <w:r w:rsidRPr="30A39977">
        <w:t>Madison Riley</w:t>
      </w:r>
    </w:p>
    <w:p w14:paraId="5C19B1E3" w14:textId="77777777" w:rsidR="002759AB" w:rsidRDefault="002759AB" w:rsidP="00FC7EFE">
      <w:pPr>
        <w:pStyle w:val="NoSpacing"/>
        <w:jc w:val="center"/>
      </w:pPr>
      <w:r>
        <w:t>Researcher, Defense-Industrial Initiatives Group</w:t>
      </w:r>
    </w:p>
    <w:p w14:paraId="60CA3C76" w14:textId="77777777" w:rsidR="002759AB" w:rsidRDefault="002759AB" w:rsidP="00FC7EFE">
      <w:pPr>
        <w:pStyle w:val="NoSpacing"/>
        <w:jc w:val="center"/>
      </w:pPr>
      <w:r>
        <w:t>Center for Strategic and International Studies</w:t>
      </w:r>
    </w:p>
    <w:p w14:paraId="497E6364" w14:textId="77777777" w:rsidR="002759AB" w:rsidRDefault="002759AB" w:rsidP="00FC7EFE">
      <w:pPr>
        <w:pStyle w:val="NoSpacing"/>
        <w:jc w:val="center"/>
      </w:pPr>
    </w:p>
    <w:p w14:paraId="10B7DC15" w14:textId="77777777" w:rsidR="30A39977" w:rsidRDefault="30A39977" w:rsidP="00FC7EFE">
      <w:pPr>
        <w:pStyle w:val="NoSpacing"/>
        <w:jc w:val="center"/>
      </w:pPr>
      <w:r w:rsidRPr="30A39977">
        <w:t>Samantha Cohen</w:t>
      </w:r>
    </w:p>
    <w:p w14:paraId="7882C28E" w14:textId="77777777" w:rsidR="30A39977" w:rsidRDefault="002759AB" w:rsidP="00FC7EFE">
      <w:pPr>
        <w:pStyle w:val="NoSpacing"/>
        <w:jc w:val="center"/>
      </w:pPr>
      <w:r>
        <w:t xml:space="preserve">Research Intern, Defense </w:t>
      </w:r>
      <w:r w:rsidR="000F00DD">
        <w:t>Industrial</w:t>
      </w:r>
      <w:r>
        <w:t xml:space="preserve"> Initiatives Group</w:t>
      </w:r>
    </w:p>
    <w:p w14:paraId="4B6EB2E1" w14:textId="77777777" w:rsidR="002759AB" w:rsidRDefault="002759AB" w:rsidP="00FC7EFE">
      <w:pPr>
        <w:pStyle w:val="NoSpacing"/>
        <w:jc w:val="center"/>
      </w:pPr>
      <w:r>
        <w:t>Center for Strategic and International Studies</w:t>
      </w:r>
    </w:p>
    <w:p w14:paraId="70D12DCA" w14:textId="77777777" w:rsidR="00BD6396" w:rsidRDefault="00BD6396" w:rsidP="00FC7EFE">
      <w:pPr>
        <w:pStyle w:val="NoSpacing"/>
        <w:jc w:val="center"/>
      </w:pPr>
    </w:p>
    <w:p w14:paraId="23D6863C" w14:textId="77777777" w:rsidR="00BD6396" w:rsidRDefault="00BD6396" w:rsidP="00FC7EFE">
      <w:pPr>
        <w:pStyle w:val="NoSpacing"/>
        <w:jc w:val="center"/>
      </w:pPr>
    </w:p>
    <w:p w14:paraId="77E87C57" w14:textId="77777777" w:rsidR="00447A32" w:rsidRDefault="00447A32" w:rsidP="00447A32">
      <w:pPr>
        <w:pStyle w:val="NoSpacing"/>
        <w:jc w:val="center"/>
      </w:pPr>
    </w:p>
    <w:p w14:paraId="2CF71FED" w14:textId="77777777" w:rsidR="00447A32" w:rsidRDefault="00447A32" w:rsidP="00447A32">
      <w:pPr>
        <w:pStyle w:val="NoSpacing"/>
        <w:jc w:val="center"/>
      </w:pPr>
      <w:r>
        <w:t>Contributors</w:t>
      </w:r>
    </w:p>
    <w:p w14:paraId="1F908690" w14:textId="77777777" w:rsidR="00447A32" w:rsidRDefault="00447A32" w:rsidP="00447A32">
      <w:pPr>
        <w:pStyle w:val="NoSpacing"/>
        <w:jc w:val="center"/>
      </w:pPr>
      <w:r>
        <w:t xml:space="preserve">Meaghan Doherty and Abby Fanlo </w:t>
      </w:r>
    </w:p>
    <w:p w14:paraId="06871663" w14:textId="77777777" w:rsidR="00447A32" w:rsidRDefault="00447A32" w:rsidP="00447A32">
      <w:pPr>
        <w:pStyle w:val="NoSpacing"/>
        <w:jc w:val="center"/>
      </w:pPr>
      <w:r>
        <w:t xml:space="preserve">For their work on the newest iteration of the CSIS European Defense Trends Report </w:t>
      </w:r>
    </w:p>
    <w:p w14:paraId="07727FCD" w14:textId="77777777" w:rsidR="00BD6396" w:rsidRDefault="00BD6396" w:rsidP="00FC7EFE">
      <w:pPr>
        <w:pStyle w:val="NoSpacing"/>
        <w:jc w:val="center"/>
      </w:pPr>
    </w:p>
    <w:p w14:paraId="4E9D98EA" w14:textId="77777777" w:rsidR="00BD6396" w:rsidRDefault="00BD6396" w:rsidP="00FC7EFE">
      <w:pPr>
        <w:pStyle w:val="NoSpacing"/>
        <w:jc w:val="center"/>
      </w:pPr>
    </w:p>
    <w:p w14:paraId="0F0020C1" w14:textId="77777777" w:rsidR="00BD6396" w:rsidRDefault="00BD6396" w:rsidP="00FC7EFE">
      <w:pPr>
        <w:pStyle w:val="NoSpacing"/>
        <w:jc w:val="center"/>
      </w:pPr>
    </w:p>
    <w:p w14:paraId="12F53421" w14:textId="77777777" w:rsidR="00BD6396" w:rsidRDefault="00BD6396" w:rsidP="00FC7EFE">
      <w:pPr>
        <w:pStyle w:val="NoSpacing"/>
        <w:jc w:val="center"/>
      </w:pPr>
    </w:p>
    <w:p w14:paraId="63DD8950" w14:textId="77777777" w:rsidR="00447A32" w:rsidRDefault="00447A32" w:rsidP="00447A32">
      <w:pPr>
        <w:pStyle w:val="NoSpacing"/>
        <w:jc w:val="center"/>
      </w:pPr>
      <w:r>
        <w:t>Program Director</w:t>
      </w:r>
    </w:p>
    <w:p w14:paraId="44E9AC29" w14:textId="77777777" w:rsidR="00BD6396" w:rsidRDefault="00447A32" w:rsidP="00FC7EFE">
      <w:pPr>
        <w:pStyle w:val="NoSpacing"/>
        <w:jc w:val="center"/>
      </w:pPr>
      <w:r>
        <w:t xml:space="preserve">Defense Industrial Initiatives Group </w:t>
      </w:r>
    </w:p>
    <w:p w14:paraId="537E8286" w14:textId="77777777" w:rsidR="00BD6396" w:rsidRDefault="00447A32" w:rsidP="00BD6396">
      <w:pPr>
        <w:pStyle w:val="NoSpacing"/>
        <w:jc w:val="center"/>
      </w:pPr>
      <w:r>
        <w:t>Andrew Hunter</w:t>
      </w:r>
    </w:p>
    <w:p w14:paraId="37624285" w14:textId="77777777" w:rsidR="002759AB" w:rsidRDefault="002759AB">
      <w:r>
        <w:br w:type="page"/>
      </w:r>
    </w:p>
    <w:p w14:paraId="4F9EBB1D" w14:textId="77777777" w:rsidR="00447A32" w:rsidRDefault="00447A32"/>
    <w:p w14:paraId="177D165D" w14:textId="77777777" w:rsidR="00447A32" w:rsidRDefault="00447A32"/>
    <w:p w14:paraId="34CFA48F" w14:textId="77777777" w:rsidR="30A39977" w:rsidRDefault="002759AB" w:rsidP="002759AB">
      <w:pPr>
        <w:pStyle w:val="Heading1"/>
      </w:pPr>
      <w:commentRangeStart w:id="2"/>
      <w:r>
        <w:t>Introduction</w:t>
      </w:r>
      <w:commentRangeEnd w:id="2"/>
      <w:r w:rsidR="00DD7924">
        <w:rPr>
          <w:rStyle w:val="CommentReference"/>
          <w:rFonts w:asciiTheme="minorHAnsi" w:eastAsiaTheme="minorHAnsi" w:hAnsiTheme="minorHAnsi" w:cstheme="minorBidi"/>
          <w:color w:val="auto"/>
        </w:rPr>
        <w:commentReference w:id="2"/>
      </w:r>
    </w:p>
    <w:p w14:paraId="1CE8D353" w14:textId="40DDF746" w:rsidR="002759AB" w:rsidRDefault="00754ADD" w:rsidP="00BD6396">
      <w:r>
        <w:t>The Defense-Industrial Initiatives Group has undertaken this study on behalf of the Strategic Studies Institute at the U.S. Army War College. The study is intended to assess the relationship between publi</w:t>
      </w:r>
      <w:r w:rsidR="007B0F36">
        <w:t>c opinion and defense spending in Europe and, in turn, identify the regions or nations where defense spending and defense capabilities might grow.</w:t>
      </w:r>
      <w:ins w:id="3" w:author="Samantha" w:date="2015-09-10T16:02:00Z">
        <w:r w:rsidR="00C1338B" w:rsidRPr="00C1338B">
          <w:t xml:space="preserve"> In an environment of diminishing capabilities as a result of declining defense budgets after the global economic crisis and the ongoing global threats,</w:t>
        </w:r>
      </w:ins>
      <w:r w:rsidR="007B0F36">
        <w:t xml:space="preserve"> </w:t>
      </w:r>
      <w:commentRangeStart w:id="4"/>
      <w:commentRangeStart w:id="5"/>
      <w:del w:id="6" w:author="Arwen McNierney" w:date="2015-08-27T17:08:00Z">
        <w:r w:rsidR="007B0F36" w:rsidDel="00797FAC">
          <w:delText>In light of diminishing capabilities as a result of declining defense budgets after the global economic crisis and the heightened global threat environment</w:delText>
        </w:r>
      </w:del>
      <w:commentRangeEnd w:id="4"/>
      <w:r w:rsidR="00797FAC">
        <w:rPr>
          <w:rStyle w:val="CommentReference"/>
        </w:rPr>
        <w:commentReference w:id="4"/>
      </w:r>
      <w:commentRangeEnd w:id="5"/>
      <w:r w:rsidR="00C1338B">
        <w:rPr>
          <w:rStyle w:val="CommentReference"/>
        </w:rPr>
        <w:commentReference w:id="5"/>
      </w:r>
      <w:del w:id="7" w:author="Arwen McNierney" w:date="2015-08-27T17:08:00Z">
        <w:r w:rsidR="007B0F36" w:rsidDel="00797FAC">
          <w:delText>, t</w:delText>
        </w:r>
      </w:del>
      <w:r w:rsidR="007B0F36">
        <w:t>he Unit</w:t>
      </w:r>
      <w:r w:rsidR="007505AD">
        <w:t xml:space="preserve">ed States Army can </w:t>
      </w:r>
      <w:del w:id="8" w:author="Samantha" w:date="2015-09-10T16:02:00Z">
        <w:r w:rsidR="007505AD" w:rsidDel="00C1338B">
          <w:delText xml:space="preserve">then </w:delText>
        </w:r>
      </w:del>
      <w:r w:rsidR="007505AD">
        <w:t>use our findings</w:t>
      </w:r>
      <w:r w:rsidR="007B0F36">
        <w:t xml:space="preserve"> to better understand how public opinion </w:t>
      </w:r>
      <w:del w:id="9" w:author="Samantha" w:date="2015-09-10T16:02:00Z">
        <w:r w:rsidR="007B0F36" w:rsidDel="00C1338B">
          <w:delText>might</w:delText>
        </w:r>
        <w:r w:rsidR="007505AD" w:rsidDel="00C1338B">
          <w:delText xml:space="preserve"> </w:delText>
        </w:r>
      </w:del>
      <w:ins w:id="10" w:author="Arwen McNierney" w:date="2015-08-27T17:09:00Z">
        <w:del w:id="11" w:author="Samantha" w:date="2015-09-10T16:02:00Z">
          <w:r w:rsidR="00C144EE" w:rsidDel="00C1338B">
            <w:delText xml:space="preserve">may </w:delText>
          </w:r>
        </w:del>
      </w:ins>
      <w:del w:id="12" w:author="Samantha" w:date="2015-09-10T16:02:00Z">
        <w:r w:rsidR="007505AD" w:rsidDel="00C1338B">
          <w:delText xml:space="preserve">or </w:delText>
        </w:r>
      </w:del>
      <w:ins w:id="13" w:author="Arwen McNierney" w:date="2015-08-27T17:09:00Z">
        <w:del w:id="14" w:author="Samantha" w:date="2015-09-10T16:02:00Z">
          <w:r w:rsidR="00C144EE" w:rsidDel="00C1338B">
            <w:delText>may</w:delText>
          </w:r>
        </w:del>
      </w:ins>
      <w:del w:id="15" w:author="Samantha" w:date="2015-09-10T16:02:00Z">
        <w:r w:rsidR="007505AD" w:rsidDel="00C1338B">
          <w:delText>might not</w:delText>
        </w:r>
      </w:del>
      <w:ins w:id="16" w:author="Samantha" w:date="2015-09-10T16:03:00Z">
        <w:r w:rsidR="00C1338B">
          <w:t xml:space="preserve"> may be a</w:t>
        </w:r>
      </w:ins>
      <w:r w:rsidR="007B0F36">
        <w:t xml:space="preserve"> factor in</w:t>
      </w:r>
      <w:del w:id="17" w:author="Samantha" w:date="2015-09-10T16:03:00Z">
        <w:r w:rsidR="007B0F36" w:rsidDel="00C1338B">
          <w:delText>to</w:delText>
        </w:r>
      </w:del>
      <w:r w:rsidR="007B0F36">
        <w:t xml:space="preserve"> </w:t>
      </w:r>
      <w:commentRangeStart w:id="18"/>
      <w:r w:rsidR="007B0F36">
        <w:t>their</w:t>
      </w:r>
      <w:commentRangeEnd w:id="18"/>
      <w:r w:rsidR="00C144EE">
        <w:rPr>
          <w:rStyle w:val="CommentReference"/>
        </w:rPr>
        <w:commentReference w:id="18"/>
      </w:r>
      <w:r w:rsidR="007B0F36">
        <w:t xml:space="preserve"> regional strategie</w:t>
      </w:r>
      <w:r w:rsidR="007505AD">
        <w:t>s and planning.</w:t>
      </w:r>
      <w:ins w:id="19" w:author="Samantha" w:date="2015-09-10T16:04:00Z">
        <w:r w:rsidR="005851CA">
          <w:t xml:space="preserve"> </w:t>
        </w:r>
      </w:ins>
    </w:p>
    <w:p w14:paraId="2AFFD4AC" w14:textId="3B28A045" w:rsidR="007505AD" w:rsidRDefault="005851CA" w:rsidP="002759AB">
      <w:ins w:id="20" w:author="Samantha" w:date="2015-09-10T16:04:00Z">
        <w:r>
          <w:t xml:space="preserve">The team hypothesizes that public opinion has </w:t>
        </w:r>
      </w:ins>
      <w:del w:id="21" w:author="Samantha" w:date="2015-09-10T16:04:00Z">
        <w:r w:rsidR="007505AD" w:rsidDel="005851CA">
          <w:delText xml:space="preserve">The hypothesis of our study is that public opinion data does have </w:delText>
        </w:r>
      </w:del>
      <w:r w:rsidR="007505AD">
        <w:t xml:space="preserve">an effect on defense spending, </w:t>
      </w:r>
      <w:commentRangeStart w:id="22"/>
      <w:commentRangeStart w:id="23"/>
      <w:r w:rsidR="007505AD">
        <w:t xml:space="preserve">and the direction of the </w:t>
      </w:r>
      <w:ins w:id="24" w:author="Arwen McNierney" w:date="2015-08-27T17:10:00Z">
        <w:del w:id="25" w:author="Samantha" w:date="2015-09-10T16:05:00Z">
          <w:r w:rsidR="00C144EE" w:rsidDel="005851CA">
            <w:delText xml:space="preserve">spending’s </w:delText>
          </w:r>
        </w:del>
      </w:ins>
      <w:del w:id="26" w:author="Samantha" w:date="2015-09-10T16:05:00Z">
        <w:r w:rsidR="007505AD" w:rsidDel="005851CA">
          <w:delText>influence</w:delText>
        </w:r>
      </w:del>
      <w:ins w:id="27" w:author="Samantha" w:date="2015-09-10T16:05:00Z">
        <w:r>
          <w:t xml:space="preserve"> effect</w:t>
        </w:r>
      </w:ins>
      <w:r w:rsidR="007505AD">
        <w:t xml:space="preserve"> depends on the polling question. </w:t>
      </w:r>
      <w:commentRangeStart w:id="28"/>
      <w:commentRangeEnd w:id="22"/>
      <w:r w:rsidR="00C144EE">
        <w:rPr>
          <w:rStyle w:val="CommentReference"/>
        </w:rPr>
        <w:commentReference w:id="22"/>
      </w:r>
      <w:commentRangeEnd w:id="23"/>
      <w:r>
        <w:rPr>
          <w:rStyle w:val="CommentReference"/>
        </w:rPr>
        <w:commentReference w:id="23"/>
      </w:r>
      <w:r w:rsidR="00611E34">
        <w:t xml:space="preserve">We do not investigate the impact of elite public opinion </w:t>
      </w:r>
      <w:del w:id="29" w:author="Arwen McNierney" w:date="2015-08-27T17:24:00Z">
        <w:r w:rsidR="00611E34" w:rsidDel="00D20D33">
          <w:delText xml:space="preserve">as </w:delText>
        </w:r>
      </w:del>
      <w:ins w:id="30" w:author="Arwen McNierney" w:date="2015-08-27T17:24:00Z">
        <w:r w:rsidR="00D20D33">
          <w:t xml:space="preserve">when </w:t>
        </w:r>
      </w:ins>
      <w:r w:rsidR="00611E34">
        <w:t>compared to general public opinion</w:t>
      </w:r>
      <w:ins w:id="31" w:author="Arwen McNierney" w:date="2015-08-27T17:24:00Z">
        <w:r w:rsidR="00D20D33">
          <w:t>;</w:t>
        </w:r>
      </w:ins>
      <w:del w:id="32" w:author="Arwen McNierney" w:date="2015-08-27T17:24:00Z">
        <w:r w:rsidR="00611E34" w:rsidDel="00D20D33">
          <w:delText>,</w:delText>
        </w:r>
      </w:del>
      <w:r w:rsidR="00611E34">
        <w:t xml:space="preserve"> instead</w:t>
      </w:r>
      <w:ins w:id="33" w:author="Arwen McNierney" w:date="2015-08-27T17:24:00Z">
        <w:r w:rsidR="00D20D33">
          <w:t>,</w:t>
        </w:r>
      </w:ins>
      <w:r w:rsidR="00611E34">
        <w:t xml:space="preserve"> we are only looking to examine </w:t>
      </w:r>
      <w:ins w:id="34" w:author="Arwen McNierney" w:date="2015-08-27T17:24:00Z">
        <w:r w:rsidR="00D20D33">
          <w:t xml:space="preserve">the </w:t>
        </w:r>
      </w:ins>
      <w:r w:rsidR="00611E34">
        <w:t xml:space="preserve">general public opinion as reported by large international studies. </w:t>
      </w:r>
      <w:commentRangeEnd w:id="28"/>
      <w:r>
        <w:rPr>
          <w:rStyle w:val="CommentReference"/>
        </w:rPr>
        <w:commentReference w:id="28"/>
      </w:r>
    </w:p>
    <w:p w14:paraId="338E82D5" w14:textId="2D39558F" w:rsidR="005560EF" w:rsidRDefault="00611E34" w:rsidP="002759AB">
      <w:r>
        <w:t xml:space="preserve">The two primary sources of </w:t>
      </w:r>
      <w:r w:rsidR="00BD6396">
        <w:t xml:space="preserve">polling </w:t>
      </w:r>
      <w:r>
        <w:t>data for our study are the Eurobarometer and Transatlantic Trends</w:t>
      </w:r>
      <w:ins w:id="35" w:author="Arwen McNierney" w:date="2015-08-27T17:25:00Z">
        <w:r w:rsidR="00D20D33">
          <w:t>.</w:t>
        </w:r>
      </w:ins>
      <w:del w:id="36" w:author="Arwen McNierney" w:date="2015-08-27T17:25:00Z">
        <w:r w:rsidDel="00D20D33">
          <w:delText>;</w:delText>
        </w:r>
      </w:del>
      <w:r>
        <w:t xml:space="preserve"> </w:t>
      </w:r>
      <w:del w:id="37" w:author="Arwen McNierney" w:date="2015-08-27T17:25:00Z">
        <w:r w:rsidDel="00D20D33">
          <w:delText>h</w:delText>
        </w:r>
      </w:del>
      <w:ins w:id="38" w:author="Arwen McNierney" w:date="2015-08-27T17:25:00Z">
        <w:r w:rsidR="00D20D33">
          <w:t>H</w:t>
        </w:r>
      </w:ins>
      <w:r>
        <w:t xml:space="preserve">owever, </w:t>
      </w:r>
      <w:commentRangeStart w:id="39"/>
      <w:r>
        <w:t xml:space="preserve">for this working draft </w:t>
      </w:r>
      <w:commentRangeEnd w:id="39"/>
      <w:r w:rsidR="00517BE8">
        <w:rPr>
          <w:rStyle w:val="CommentReference"/>
        </w:rPr>
        <w:commentReference w:id="39"/>
      </w:r>
      <w:r>
        <w:t xml:space="preserve">we have only analyzed data </w:t>
      </w:r>
      <w:ins w:id="40" w:author="Arwen McNierney" w:date="2015-08-27T17:26:00Z">
        <w:r w:rsidR="00D20D33">
          <w:t>from</w:t>
        </w:r>
      </w:ins>
      <w:del w:id="41" w:author="Arwen McNierney" w:date="2015-08-27T17:26:00Z">
        <w:r w:rsidDel="00D20D33">
          <w:delText>on</w:delText>
        </w:r>
      </w:del>
      <w:r>
        <w:t xml:space="preserve"> </w:t>
      </w:r>
      <w:ins w:id="42" w:author="Arwen McNierney" w:date="2015-08-27T17:26:00Z">
        <w:r w:rsidR="00D20D33">
          <w:t xml:space="preserve">the following </w:t>
        </w:r>
      </w:ins>
      <w:r>
        <w:t xml:space="preserve">two public opinion polling questions from </w:t>
      </w:r>
      <w:del w:id="43" w:author="Samantha" w:date="2015-09-10T16:09:00Z">
        <w:r w:rsidDel="00517BE8">
          <w:delText>the</w:delText>
        </w:r>
      </w:del>
      <w:r>
        <w:t xml:space="preserve"> Transatlantic Trends</w:t>
      </w:r>
      <w:ins w:id="44" w:author="Arwen McNierney" w:date="2015-08-27T17:26:00Z">
        <w:r w:rsidR="00D20D33">
          <w:t>:</w:t>
        </w:r>
      </w:ins>
      <w:del w:id="45" w:author="Arwen McNierney" w:date="2015-08-27T17:26:00Z">
        <w:r w:rsidDel="00D20D33">
          <w:delText xml:space="preserve">. </w:delText>
        </w:r>
      </w:del>
    </w:p>
    <w:p w14:paraId="7D3DEFA1" w14:textId="77777777" w:rsidR="005560EF" w:rsidRDefault="005560EF" w:rsidP="005560EF">
      <w:pPr>
        <w:pStyle w:val="ListParagraph"/>
        <w:numPr>
          <w:ilvl w:val="0"/>
          <w:numId w:val="1"/>
        </w:numPr>
      </w:pPr>
      <w:r>
        <w:t>Do you think your country should increase or decrease defense spending?</w:t>
      </w:r>
    </w:p>
    <w:p w14:paraId="4C1EF3EA" w14:textId="77777777" w:rsidR="005560EF" w:rsidRDefault="005560EF" w:rsidP="005560EF">
      <w:pPr>
        <w:pStyle w:val="ListParagraph"/>
        <w:numPr>
          <w:ilvl w:val="0"/>
          <w:numId w:val="1"/>
        </w:numPr>
      </w:pPr>
      <w:r>
        <w:t>How desirable is it that the United States exert strong leadership in world affairs?</w:t>
      </w:r>
    </w:p>
    <w:p w14:paraId="5A803EBC" w14:textId="5A5867CB" w:rsidR="00611E34" w:rsidRDefault="00611E34" w:rsidP="002759AB">
      <w:r>
        <w:t>Transatlantic Trends is conducted by the German Marshal Fund</w:t>
      </w:r>
      <w:ins w:id="46" w:author="Arwen McNierney" w:date="2015-08-27T17:27:00Z">
        <w:r w:rsidR="00F55917">
          <w:t>,</w:t>
        </w:r>
      </w:ins>
      <w:r>
        <w:t xml:space="preserve"> and the Eurobarometer is conducted by the </w:t>
      </w:r>
      <w:r w:rsidR="005560EF">
        <w:t xml:space="preserve">European Commission. Our other data </w:t>
      </w:r>
      <w:del w:id="47" w:author="Arwen McNierney" w:date="2015-08-27T17:27:00Z">
        <w:r w:rsidR="005560EF" w:rsidDel="00F55917">
          <w:delText xml:space="preserve">is </w:delText>
        </w:r>
      </w:del>
      <w:ins w:id="48" w:author="Arwen McNierney" w:date="2015-08-27T17:27:00Z">
        <w:r w:rsidR="00F55917">
          <w:t xml:space="preserve">are </w:t>
        </w:r>
      </w:ins>
      <w:r w:rsidR="005560EF">
        <w:t>from a variety of other publicly available sources, to be described later.</w:t>
      </w:r>
      <w:r w:rsidR="00BD6396">
        <w:t xml:space="preserve"> Working with the Transatlantic Trends data limited the number of countries in the study sample, but</w:t>
      </w:r>
      <w:ins w:id="49" w:author="Arwen McNierney" w:date="2015-08-27T17:27:00Z">
        <w:r w:rsidR="00F55917">
          <w:t xml:space="preserve"> </w:t>
        </w:r>
        <w:del w:id="50" w:author="Samantha" w:date="2015-09-10T15:52:00Z">
          <w:r w:rsidR="00F55917" w:rsidDel="002D2B54">
            <w:delText>it</w:delText>
          </w:r>
        </w:del>
      </w:ins>
      <w:ins w:id="51" w:author="Samantha" w:date="2015-09-10T15:52:00Z">
        <w:r w:rsidR="002D2B54">
          <w:t>at the same time it</w:t>
        </w:r>
      </w:ins>
      <w:r w:rsidR="00BD6396">
        <w:t xml:space="preserve"> increased the number of years</w:t>
      </w:r>
      <w:ins w:id="52" w:author="Samantha" w:date="2015-09-10T15:53:00Z">
        <w:r w:rsidR="002D2B54">
          <w:t xml:space="preserve"> covered while the data available from the Eurobarometer increases the number of countries and reduces the range of years</w:t>
        </w:r>
      </w:ins>
      <w:r w:rsidR="00BD6396">
        <w:t xml:space="preserve">. </w:t>
      </w:r>
      <w:del w:id="53" w:author="Samantha" w:date="2015-09-10T15:53:00Z">
        <w:r w:rsidR="00BD6396" w:rsidDel="002D2B54">
          <w:delText xml:space="preserve">When we conduct our analysis with the Eurobarometer data, it </w:delText>
        </w:r>
      </w:del>
      <w:ins w:id="54" w:author="Arwen McNierney" w:date="2015-08-27T17:27:00Z">
        <w:del w:id="55" w:author="Samantha" w:date="2015-09-10T15:53:00Z">
          <w:r w:rsidR="00F55917" w:rsidDel="002D2B54">
            <w:delText xml:space="preserve">this </w:delText>
          </w:r>
        </w:del>
      </w:ins>
      <w:del w:id="56" w:author="Samantha" w:date="2015-09-10T15:53:00Z">
        <w:r w:rsidR="00BD6396" w:rsidDel="002D2B54">
          <w:delText>will reverse.</w:delText>
        </w:r>
      </w:del>
    </w:p>
    <w:p w14:paraId="04F38D44" w14:textId="1E58EEAA" w:rsidR="005560EF" w:rsidRDefault="005560EF" w:rsidP="002759AB">
      <w:del w:id="57" w:author="Samantha" w:date="2015-09-10T15:53:00Z">
        <w:r w:rsidDel="003B6E66">
          <w:delText>We have</w:delText>
        </w:r>
      </w:del>
      <w:ins w:id="58" w:author="Samantha" w:date="2015-09-10T15:53:00Z">
        <w:r w:rsidR="003B6E66">
          <w:t>The study team has</w:t>
        </w:r>
      </w:ins>
      <w:r>
        <w:t xml:space="preserve"> run four different initial regressions on each of the polling question listed above: an ordinary</w:t>
      </w:r>
      <w:r w:rsidR="00E10F13">
        <w:t xml:space="preserve"> least squares (OLS) regression, a fixed-effects </w:t>
      </w:r>
      <w:del w:id="59" w:author="Samantha" w:date="2015-09-10T15:53:00Z">
        <w:r w:rsidR="00E10F13" w:rsidDel="003B6E66">
          <w:delText>regression while</w:delText>
        </w:r>
        <w:r w:rsidDel="003B6E66">
          <w:delText xml:space="preserve"> holding the </w:delText>
        </w:r>
        <w:r w:rsidR="00E10F13" w:rsidDel="003B6E66">
          <w:delText>country</w:delText>
        </w:r>
        <w:r w:rsidDel="003B6E66">
          <w:delText xml:space="preserve"> consta</w:delText>
        </w:r>
        <w:r w:rsidR="00E10F13" w:rsidDel="003B6E66">
          <w:delText>nt</w:delText>
        </w:r>
      </w:del>
      <w:ins w:id="60" w:author="Arwen McNierney" w:date="2015-08-27T17:29:00Z">
        <w:del w:id="61" w:author="Samantha" w:date="2015-09-10T15:53:00Z">
          <w:r w:rsidR="00060E19" w:rsidDel="003B6E66">
            <w:delText>,</w:delText>
          </w:r>
        </w:del>
      </w:ins>
      <w:del w:id="62" w:author="Samantha" w:date="2015-09-10T15:53:00Z">
        <w:r w:rsidR="00E10F13" w:rsidDel="003B6E66">
          <w:delText xml:space="preserve">; a fixed-effects </w:delText>
        </w:r>
      </w:del>
      <w:ins w:id="63" w:author="Samantha" w:date="2015-09-10T15:54:00Z">
        <w:r w:rsidR="003B6E66">
          <w:t xml:space="preserve"> and a random effects</w:t>
        </w:r>
      </w:ins>
      <w:del w:id="64" w:author="Samantha" w:date="2015-09-10T15:54:00Z">
        <w:r w:rsidR="00E10F13" w:rsidDel="003B6E66">
          <w:delText>regression holding the year constant, and a fixed effects model holding the two constant</w:delText>
        </w:r>
      </w:del>
      <w:r w:rsidR="00E10F13">
        <w:t>.</w:t>
      </w:r>
    </w:p>
    <w:p w14:paraId="0E7F0A73" w14:textId="77777777" w:rsidR="00E10F13" w:rsidRDefault="00E10F13" w:rsidP="002759AB">
      <w:r>
        <w:t>All results are listed in the appendix.</w:t>
      </w:r>
    </w:p>
    <w:p w14:paraId="3AC09FB7" w14:textId="77777777" w:rsidR="002759AB" w:rsidRDefault="002759AB"/>
    <w:p w14:paraId="0ABC0354" w14:textId="77777777" w:rsidR="002759AB" w:rsidRDefault="002759AB" w:rsidP="002759AB">
      <w:pPr>
        <w:pStyle w:val="Heading1"/>
      </w:pPr>
      <w:r>
        <w:t>Literature Review</w:t>
      </w:r>
    </w:p>
    <w:p w14:paraId="69D86ACE" w14:textId="7171F065" w:rsidR="004E39F7" w:rsidDel="00F502F5" w:rsidRDefault="008F34E2" w:rsidP="00BD6396">
      <w:pPr>
        <w:rPr>
          <w:del w:id="65" w:author="Samantha" w:date="2015-09-10T14:38:00Z"/>
        </w:rPr>
      </w:pPr>
      <w:commentRangeStart w:id="66"/>
      <w:del w:id="67" w:author="Samantha" w:date="2015-09-10T14:38:00Z">
        <w:r w:rsidDel="00F502F5">
          <w:delText xml:space="preserve">The study team examined a variety of literature regarding military spending, but </w:delText>
        </w:r>
      </w:del>
      <w:ins w:id="68" w:author="Arwen McNierney" w:date="2015-08-27T17:30:00Z">
        <w:del w:id="69" w:author="Samantha" w:date="2015-09-10T14:38:00Z">
          <w:r w:rsidR="00060E19" w:rsidDel="00F502F5">
            <w:delText xml:space="preserve">we </w:delText>
          </w:r>
        </w:del>
      </w:ins>
      <w:del w:id="70" w:author="Samantha" w:date="2015-09-10T14:38:00Z">
        <w:r w:rsidDel="00F502F5">
          <w:delText xml:space="preserve">used two studies in particular to shape our own regression model. The first, </w:delText>
        </w:r>
        <w:r w:rsidRPr="00DC0C2F" w:rsidDel="00F502F5">
          <w:rPr>
            <w:i/>
          </w:rPr>
          <w:delText>Institutional Determinants of Military Spending</w:delText>
        </w:r>
      </w:del>
      <w:ins w:id="71" w:author="Arwen McNierney" w:date="2015-08-27T17:30:00Z">
        <w:del w:id="72" w:author="Samantha" w:date="2015-09-10T14:38:00Z">
          <w:r w:rsidR="00060E19" w:rsidDel="00F502F5">
            <w:delText>,</w:delText>
          </w:r>
        </w:del>
      </w:ins>
      <w:del w:id="73" w:author="Samantha" w:date="2015-09-10T14:38:00Z">
        <w:r w:rsidDel="00F502F5">
          <w:delText xml:space="preserve"> by Daneil Albalate, Germà Bel, and Ferran Elias, not on</w:delText>
        </w:r>
        <w:r w:rsidR="004E39F7" w:rsidDel="00F502F5">
          <w:delText xml:space="preserve">ly provided a framework upon which to build our model, it also provided a history of other studies on the subject. </w:delText>
        </w:r>
        <w:r w:rsidR="00BE449E" w:rsidDel="00F502F5">
          <w:delText>A paper on the effect of public opinion on U.S. defense spending</w:delText>
        </w:r>
        <w:r w:rsidR="00DC0C2F" w:rsidDel="00F502F5">
          <w:delText xml:space="preserve">, </w:delText>
        </w:r>
        <w:r w:rsidR="00DC0C2F" w:rsidRPr="00DC0C2F" w:rsidDel="00F502F5">
          <w:rPr>
            <w:i/>
          </w:rPr>
          <w:delText>Public Opinion: A Powerful Predictor of U.S. Defense Spending</w:delText>
        </w:r>
      </w:del>
      <w:ins w:id="74" w:author="Arwen McNierney" w:date="2015-08-27T17:30:00Z">
        <w:del w:id="75" w:author="Samantha" w:date="2015-09-10T14:38:00Z">
          <w:r w:rsidR="00060E19" w:rsidDel="00F502F5">
            <w:delText>,</w:delText>
          </w:r>
        </w:del>
      </w:ins>
      <w:del w:id="76" w:author="Samantha" w:date="2015-09-10T14:38:00Z">
        <w:r w:rsidR="00DC0C2F" w:rsidRPr="00DC0C2F" w:rsidDel="00F502F5">
          <w:delText xml:space="preserve"> by Robert Higgs and Anthony Kilduff,</w:delText>
        </w:r>
        <w:r w:rsidR="00C71946" w:rsidDel="00F502F5">
          <w:delText xml:space="preserve"> </w:delText>
        </w:r>
        <w:r w:rsidR="00BE449E" w:rsidDel="00F502F5">
          <w:delText>also informed our work</w:delText>
        </w:r>
        <w:r w:rsidR="00DC0C2F" w:rsidDel="00F502F5">
          <w:delText>.</w:delText>
        </w:r>
      </w:del>
      <w:commentRangeEnd w:id="66"/>
      <w:r w:rsidR="00770644">
        <w:rPr>
          <w:rStyle w:val="CommentReference"/>
        </w:rPr>
        <w:commentReference w:id="66"/>
      </w:r>
    </w:p>
    <w:p w14:paraId="2E865101" w14:textId="2E6FDB43" w:rsidR="00DC0C2F" w:rsidDel="00F502F5" w:rsidRDefault="00C71946" w:rsidP="00E91C33">
      <w:pPr>
        <w:rPr>
          <w:del w:id="77" w:author="Samantha" w:date="2015-09-10T14:38:00Z"/>
        </w:rPr>
      </w:pPr>
      <w:del w:id="78" w:author="Samantha" w:date="2015-09-10T14:38:00Z">
        <w:r w:rsidDel="00F502F5">
          <w:delText xml:space="preserve">The first study, by </w:delText>
        </w:r>
        <w:r w:rsidR="00DC0C2F" w:rsidDel="00F502F5">
          <w:delText>Albalate, Bel, an</w:delText>
        </w:r>
        <w:r w:rsidDel="00F502F5">
          <w:delText>d Elias</w:delText>
        </w:r>
      </w:del>
      <w:ins w:id="79" w:author="Arwen McNierney" w:date="2015-08-27T17:31:00Z">
        <w:del w:id="80" w:author="Samantha" w:date="2015-09-10T14:38:00Z">
          <w:r w:rsidR="00060E19" w:rsidDel="00F502F5">
            <w:delText xml:space="preserve"> study</w:delText>
          </w:r>
        </w:del>
      </w:ins>
      <w:del w:id="81" w:author="Samantha" w:date="2015-09-10T14:38:00Z">
        <w:r w:rsidDel="00F502F5">
          <w:delText xml:space="preserve">, </w:delText>
        </w:r>
        <w:r w:rsidR="00B9409A" w:rsidDel="00F502F5">
          <w:delText xml:space="preserve">detailed the former studies and statistical models from Dunne &amp; Perflo-Freeman 2003a, 2003b, and 2008; Gadea </w:delText>
        </w:r>
        <w:r w:rsidR="00B9409A" w:rsidRPr="00B9409A" w:rsidDel="00F502F5">
          <w:rPr>
            <w:i/>
          </w:rPr>
          <w:delText>et al.</w:delText>
        </w:r>
        <w:r w:rsidR="00B9409A" w:rsidDel="00F502F5">
          <w:delText xml:space="preserve"> 2004; Yildrim &amp; Sezgin, 2005; Collier &amp; Hoeffler, 2007; and Nikolaidou, 2008</w:delText>
        </w:r>
        <w:r w:rsidDel="00F502F5">
          <w:delText xml:space="preserve">. </w:delText>
        </w:r>
        <w:r w:rsidR="00E91C33" w:rsidDel="00F502F5">
          <w:delText>These studies use three categories of factors</w:delText>
        </w:r>
        <w:r w:rsidR="00E837C0" w:rsidDel="00F502F5">
          <w:delText xml:space="preserve"> to</w:delText>
        </w:r>
        <w:r w:rsidR="00E91C33" w:rsidDel="00F502F5">
          <w:delText xml:space="preserve"> determine</w:delText>
        </w:r>
        <w:r w:rsidR="00E837C0" w:rsidDel="00F502F5">
          <w:delText xml:space="preserve"> </w:delText>
        </w:r>
        <w:r w:rsidR="00DC0C2F" w:rsidDel="00F502F5">
          <w:delText>military spending: socioeconomic, strategic, and political</w:delText>
        </w:r>
        <w:r w:rsidR="00315A3F" w:rsidDel="00F502F5">
          <w:delText xml:space="preserve">. </w:delText>
        </w:r>
        <w:r w:rsidR="00E91C33" w:rsidDel="00F502F5">
          <w:delText>From the</w:delText>
        </w:r>
      </w:del>
      <w:ins w:id="82" w:author="Arwen McNierney" w:date="2015-08-27T17:32:00Z">
        <w:del w:id="83" w:author="Samantha" w:date="2015-09-10T14:38:00Z">
          <w:r w:rsidR="00060E19" w:rsidDel="00F502F5">
            <w:delText>By</w:delText>
          </w:r>
        </w:del>
      </w:ins>
      <w:del w:id="84" w:author="Samantha" w:date="2015-09-10T14:38:00Z">
        <w:r w:rsidR="00E91C33" w:rsidDel="00F502F5">
          <w:delText xml:space="preserve"> recounting of these studies, we compiled a list of other variables that had been historically used</w:delText>
        </w:r>
      </w:del>
      <w:ins w:id="85" w:author="Arwen McNierney" w:date="2015-08-27T17:32:00Z">
        <w:del w:id="86" w:author="Samantha" w:date="2015-09-10T14:38:00Z">
          <w:r w:rsidR="00060E19" w:rsidDel="00F502F5">
            <w:delText>used historically</w:delText>
          </w:r>
        </w:del>
      </w:ins>
      <w:del w:id="87" w:author="Samantha" w:date="2015-09-10T14:38:00Z">
        <w:r w:rsidR="008C2BC6" w:rsidDel="00F502F5">
          <w:delText>. Former socioeconomic variables included population, GDP, GNP, GDP per capita, Trade</w:delText>
        </w:r>
      </w:del>
      <w:ins w:id="88" w:author="Arwen McNierney" w:date="2015-08-27T17:33:00Z">
        <w:del w:id="89" w:author="Samantha" w:date="2015-09-10T14:38:00Z">
          <w:r w:rsidR="00060E19" w:rsidDel="00F502F5">
            <w:delText>trade</w:delText>
          </w:r>
        </w:del>
      </w:ins>
      <w:del w:id="90" w:author="Samantha" w:date="2015-09-10T14:38:00Z">
        <w:r w:rsidR="008C2BC6" w:rsidDel="00F502F5">
          <w:delText xml:space="preserve">, and International </w:delText>
        </w:r>
      </w:del>
      <w:ins w:id="91" w:author="Arwen McNierney" w:date="2015-08-27T17:33:00Z">
        <w:del w:id="92" w:author="Samantha" w:date="2015-09-10T14:38:00Z">
          <w:r w:rsidR="00060E19" w:rsidDel="00F502F5">
            <w:delText xml:space="preserve">international </w:delText>
          </w:r>
        </w:del>
      </w:ins>
      <w:del w:id="93" w:author="Samantha" w:date="2015-09-10T14:38:00Z">
        <w:r w:rsidR="008C2BC6" w:rsidDel="00F502F5">
          <w:delText>A</w:delText>
        </w:r>
      </w:del>
      <w:ins w:id="94" w:author="Arwen McNierney" w:date="2015-08-27T17:33:00Z">
        <w:del w:id="95" w:author="Samantha" w:date="2015-09-10T14:38:00Z">
          <w:r w:rsidR="00060E19" w:rsidDel="00F502F5">
            <w:delText>a</w:delText>
          </w:r>
        </w:del>
      </w:ins>
      <w:del w:id="96" w:author="Samantha" w:date="2015-09-10T14:38:00Z">
        <w:r w:rsidR="008C2BC6" w:rsidDel="00F502F5">
          <w:delText>id. We are adding public opinion to this category. Former strategic variables included a dummy variable for civil wars, a dummy variable for involvement in a previous war, a dummy variable for involvement in an international conflict, the ratio of military spending by neighbor countries divi</w:delText>
        </w:r>
        <w:r w:rsidR="00E91C33" w:rsidDel="00F502F5">
          <w:delText>ded by GDP,</w:delText>
        </w:r>
        <w:r w:rsidR="008C2BC6" w:rsidDel="00F502F5">
          <w:delText xml:space="preserve"> a variable on the likelihood of a civil war breaking out, and a variable seeking to determine whether a country will try to emulate the spending of a neighbor country. </w:delText>
        </w:r>
        <w:r w:rsidR="00E91C33" w:rsidDel="00F502F5">
          <w:delText>We are adding domestic and international terrorist attacks to this category as well.</w:delText>
        </w:r>
        <w:r w:rsidR="008C2BC6" w:rsidDel="00F502F5">
          <w:delText xml:space="preserve"> Finally, political and governance variables have included a 1-10 rating of how democratic</w:delText>
        </w:r>
        <w:r w:rsidR="00E91C33" w:rsidDel="00F502F5">
          <w:delText>, autocratic, and open a country’s processes are;</w:delText>
        </w:r>
        <w:r w:rsidR="008C2BC6" w:rsidRPr="008C2BC6" w:rsidDel="00F502F5">
          <w:delText xml:space="preserve"> </w:delText>
        </w:r>
        <w:r w:rsidR="008C2BC6" w:rsidDel="00F502F5">
          <w:delText>a dummy variable for w</w:delText>
        </w:r>
        <w:r w:rsidR="00E91C33" w:rsidDel="00F502F5">
          <w:delText>hether a country is a democracy;</w:delText>
        </w:r>
        <w:r w:rsidR="008C2BC6" w:rsidDel="00F502F5">
          <w:delText xml:space="preserve"> a </w:delText>
        </w:r>
        <w:r w:rsidR="00E91C33" w:rsidDel="00F502F5">
          <w:delText>dummy variable for whether a country is part of an alliance; the concentration of political parties; and variables on the type of governance system of a county. The last set of variables were new in the Albalate, Bel, and Elias study</w:delText>
        </w:r>
        <w:r w:rsidR="00315A3F" w:rsidDel="00F502F5">
          <w:delText xml:space="preserve">. </w:delText>
        </w:r>
      </w:del>
    </w:p>
    <w:p w14:paraId="71DE69FA" w14:textId="09356772" w:rsidR="00A36150" w:rsidDel="00365FFA" w:rsidRDefault="00DC0C2F" w:rsidP="002759AB">
      <w:pPr>
        <w:rPr>
          <w:del w:id="97" w:author="Samantha" w:date="2015-09-10T14:38:00Z"/>
        </w:rPr>
      </w:pPr>
      <w:del w:id="98" w:author="Samantha" w:date="2015-09-10T14:38:00Z">
        <w:r w:rsidDel="00F502F5">
          <w:delText>The Higgs</w:delText>
        </w:r>
        <w:r w:rsidR="00E91C33" w:rsidDel="00F502F5">
          <w:delText xml:space="preserve"> and </w:delText>
        </w:r>
        <w:r w:rsidR="008C2BC6" w:rsidDel="00F502F5">
          <w:delText>K</w:delText>
        </w:r>
        <w:r w:rsidDel="00F502F5">
          <w:delText>ilduff piece helped inform our handling of the public opinion data. In their work, they examine the difference between the percentage of the population th</w:delText>
        </w:r>
        <w:r w:rsidR="00E837C0" w:rsidDel="00F502F5">
          <w:delText>at favors an increase in defense spending and the percentage that favors a decrease</w:delText>
        </w:r>
        <w:r w:rsidR="00750FC9" w:rsidDel="00F502F5">
          <w:delText xml:space="preserve"> in a variable they call the opinion balance</w:delText>
        </w:r>
        <w:r w:rsidR="00E837C0" w:rsidDel="00F502F5">
          <w:delText>. Their finding is that, when lagged by two years, this calculated value correlates greatly with the changes in defense spending. Thus</w:delText>
        </w:r>
      </w:del>
      <w:ins w:id="99" w:author="Arwen McNierney" w:date="2015-08-27T17:38:00Z">
        <w:del w:id="100" w:author="Samantha" w:date="2015-09-10T14:38:00Z">
          <w:r w:rsidR="00060E19" w:rsidDel="00F502F5">
            <w:delText>,</w:delText>
          </w:r>
        </w:del>
      </w:ins>
      <w:del w:id="101" w:author="Samantha" w:date="2015-09-10T14:38:00Z">
        <w:r w:rsidR="00E837C0" w:rsidDel="00F502F5">
          <w:delText xml:space="preserve"> as we began our work</w:delText>
        </w:r>
      </w:del>
      <w:ins w:id="102" w:author="Arwen McNierney" w:date="2015-08-27T17:38:00Z">
        <w:del w:id="103" w:author="Samantha" w:date="2015-09-10T14:38:00Z">
          <w:r w:rsidR="00060E19" w:rsidDel="00F502F5">
            <w:delText>,</w:delText>
          </w:r>
        </w:del>
      </w:ins>
      <w:del w:id="104" w:author="Samantha" w:date="2015-09-10T14:38:00Z">
        <w:r w:rsidR="00E837C0" w:rsidDel="00F502F5">
          <w:delText xml:space="preserve"> we computed a single variable that noted the spread between those that favored and those that did not favor. </w:delText>
        </w:r>
      </w:del>
    </w:p>
    <w:p w14:paraId="07733473" w14:textId="0C2CE211" w:rsidR="00365FFA" w:rsidRDefault="00365FFA" w:rsidP="00365FFA">
      <w:pPr>
        <w:rPr>
          <w:ins w:id="105" w:author="Samantha" w:date="2015-09-10T14:40:00Z"/>
        </w:rPr>
      </w:pPr>
      <w:ins w:id="106" w:author="Samantha" w:date="2015-09-10T14:44:00Z">
        <w:r>
          <w:t>Before</w:t>
        </w:r>
      </w:ins>
      <w:ins w:id="107" w:author="Samantha" w:date="2015-09-10T14:40:00Z">
        <w:r>
          <w:t xml:space="preserve"> analyz</w:t>
        </w:r>
      </w:ins>
      <w:ins w:id="108" w:author="Samantha" w:date="2015-09-10T14:44:00Z">
        <w:r>
          <w:t>ing</w:t>
        </w:r>
      </w:ins>
      <w:ins w:id="109" w:author="Samantha" w:date="2015-09-10T14:40:00Z">
        <w:r>
          <w:t xml:space="preserve"> the relationship between public opinion and defense spending</w:t>
        </w:r>
      </w:ins>
      <w:ins w:id="110" w:author="Arwen McNierney" w:date="2015-09-12T11:50:00Z">
        <w:r w:rsidR="006A10FC">
          <w:t>,</w:t>
        </w:r>
      </w:ins>
      <w:ins w:id="111" w:author="Samantha" w:date="2015-09-10T14:40:00Z">
        <w:r>
          <w:t xml:space="preserve"> it is important to understand the political theor</w:t>
        </w:r>
      </w:ins>
      <w:ins w:id="112" w:author="Samantha" w:date="2015-09-14T09:04:00Z">
        <w:r w:rsidR="001F343C">
          <w:t xml:space="preserve">ies </w:t>
        </w:r>
      </w:ins>
      <w:ins w:id="113" w:author="Samantha" w:date="2015-09-10T14:40:00Z">
        <w:r>
          <w:t xml:space="preserve">behind public opinion and public policy. A 1991 </w:t>
        </w:r>
        <w:r w:rsidRPr="0098057E">
          <w:rPr>
            <w:i/>
            <w:iCs/>
          </w:rPr>
          <w:t>World Politics</w:t>
        </w:r>
        <w:r>
          <w:t xml:space="preserve"> article by Thomas Risse-Kappen </w:t>
        </w:r>
        <w:del w:id="114" w:author="Arwen McNierney" w:date="2015-09-12T11:52:00Z">
          <w:r w:rsidDel="006A10FC">
            <w:delText>enforces</w:delText>
          </w:r>
        </w:del>
      </w:ins>
      <w:ins w:id="115" w:author="Arwen McNierney" w:date="2015-09-12T11:52:00Z">
        <w:r w:rsidR="006A10FC">
          <w:t>states</w:t>
        </w:r>
      </w:ins>
      <w:ins w:id="116" w:author="Samantha" w:date="2015-09-10T14:40:00Z">
        <w:r>
          <w:t xml:space="preserve"> that the “domestic structure” and the “coalition-building processes” of the country in question </w:t>
        </w:r>
      </w:ins>
      <w:ins w:id="117" w:author="Samantha" w:date="2015-09-10T14:48:00Z">
        <w:r>
          <w:t>are</w:t>
        </w:r>
      </w:ins>
      <w:ins w:id="118" w:author="Samantha" w:date="2015-09-10T14:40:00Z">
        <w:r>
          <w:t xml:space="preserve"> key variable</w:t>
        </w:r>
      </w:ins>
      <w:ins w:id="119" w:author="Samantha" w:date="2015-09-10T14:48:00Z">
        <w:r>
          <w:t>s</w:t>
        </w:r>
      </w:ins>
      <w:ins w:id="120" w:author="Samantha" w:date="2015-09-10T14:40:00Z">
        <w:r>
          <w:t xml:space="preserve"> </w:t>
        </w:r>
        <w:del w:id="121" w:author="Arwen McNierney" w:date="2015-09-12T11:52:00Z">
          <w:r w:rsidDel="006A10FC">
            <w:delText>in</w:delText>
          </w:r>
        </w:del>
      </w:ins>
      <w:ins w:id="122" w:author="Arwen McNierney" w:date="2015-09-12T11:52:00Z">
        <w:r w:rsidR="006A10FC">
          <w:t>when</w:t>
        </w:r>
      </w:ins>
      <w:ins w:id="123" w:author="Samantha" w:date="2015-09-10T14:40:00Z">
        <w:r>
          <w:t xml:space="preserve"> determining public opinion and policy.</w:t>
        </w:r>
      </w:ins>
      <w:ins w:id="124" w:author="Samantha" w:date="2015-09-10T14:47:00Z">
        <w:r w:rsidRPr="00365FFA">
          <w:rPr>
            <w:rStyle w:val="FootnoteReference"/>
          </w:rPr>
          <w:t xml:space="preserve"> </w:t>
        </w:r>
        <w:r>
          <w:rPr>
            <w:rStyle w:val="FootnoteReference"/>
          </w:rPr>
          <w:footnoteReference w:id="1"/>
        </w:r>
        <w:r>
          <w:t xml:space="preserve"> </w:t>
        </w:r>
      </w:ins>
      <w:ins w:id="127" w:author="Samantha" w:date="2015-09-10T14:40:00Z">
        <w:r>
          <w:t xml:space="preserve"> Risse-Kappen analyzes the relationship between public opinion and foreign policy in four democratic countries: the United States, France, Germany</w:t>
        </w:r>
      </w:ins>
      <w:ins w:id="128" w:author="Arwen McNierney" w:date="2015-09-12T11:52:00Z">
        <w:r w:rsidR="006A10FC">
          <w:t>,</w:t>
        </w:r>
      </w:ins>
      <w:ins w:id="129" w:author="Samantha" w:date="2015-09-10T14:40:00Z">
        <w:r>
          <w:t xml:space="preserve"> and Japan. </w:t>
        </w:r>
        <w:del w:id="130" w:author="Arwen McNierney" w:date="2015-09-12T11:52:00Z">
          <w:r w:rsidDel="006A10FC">
            <w:delText>Risse-Kappen</w:delText>
          </w:r>
        </w:del>
      </w:ins>
      <w:ins w:id="131" w:author="Arwen McNierney" w:date="2015-09-12T11:52:00Z">
        <w:r w:rsidR="006A10FC">
          <w:t>He</w:t>
        </w:r>
      </w:ins>
      <w:ins w:id="132" w:author="Samantha" w:date="2015-09-10T14:40:00Z">
        <w:r>
          <w:t xml:space="preserve"> finds that</w:t>
        </w:r>
        <w:del w:id="133" w:author="Arwen McNierney" w:date="2015-09-12T11:52:00Z">
          <w:r w:rsidDel="006A10FC">
            <w:delText>,</w:delText>
          </w:r>
        </w:del>
        <w:r>
          <w:t xml:space="preserve"> </w:t>
        </w:r>
        <w:r w:rsidRPr="001A60F7">
          <w:t xml:space="preserve">“The analysis of the interaction between public opinion and elite coalition-building processes in the four countries reveals that the policy outcomes </w:t>
        </w:r>
        <w:r w:rsidRPr="001A60F7">
          <w:lastRenderedPageBreak/>
          <w:t>differ according to variances in domestic structures and not in the international status of the states.”</w:t>
        </w:r>
        <w:r>
          <w:rPr>
            <w:rStyle w:val="FootnoteReference"/>
          </w:rPr>
          <w:footnoteReference w:id="2"/>
        </w:r>
        <w:r>
          <w:t xml:space="preserve"> In </w:t>
        </w:r>
        <w:del w:id="136" w:author="Arwen McNierney" w:date="2015-09-12T11:53:00Z">
          <w:r w:rsidDel="006A10FC">
            <w:delText>finding this</w:delText>
          </w:r>
        </w:del>
      </w:ins>
      <w:ins w:id="137" w:author="Arwen McNierney" w:date="2015-09-12T11:53:00Z">
        <w:r w:rsidR="006A10FC">
          <w:t>coming to this</w:t>
        </w:r>
      </w:ins>
      <w:ins w:id="138" w:author="Samantha" w:date="2015-09-10T14:40:00Z">
        <w:r>
          <w:t xml:space="preserve"> conclusion, Risse-Kappen </w:t>
        </w:r>
      </w:ins>
      <w:ins w:id="139" w:author="Samantha" w:date="2015-09-16T11:04:00Z">
        <w:r w:rsidR="009A1E86">
          <w:t>identifies</w:t>
        </w:r>
      </w:ins>
      <w:commentRangeStart w:id="140"/>
      <w:ins w:id="141" w:author="Samantha" w:date="2015-09-10T14:40:00Z">
        <w:r>
          <w:t xml:space="preserve"> various political theories that are important to </w:t>
        </w:r>
        <w:commentRangeStart w:id="142"/>
        <w:del w:id="143" w:author="Arwen McNierney" w:date="2015-09-12T11:53:00Z">
          <w:r w:rsidDel="006A10FC">
            <w:delText>identify</w:delText>
          </w:r>
        </w:del>
      </w:ins>
      <w:ins w:id="144" w:author="Arwen McNierney" w:date="2015-09-12T11:53:00Z">
        <w:r w:rsidR="006A10FC">
          <w:t>spot</w:t>
        </w:r>
      </w:ins>
      <w:commentRangeEnd w:id="142"/>
      <w:ins w:id="145" w:author="Arwen McNierney" w:date="2015-09-12T11:54:00Z">
        <w:r w:rsidR="006A10FC">
          <w:rPr>
            <w:rStyle w:val="CommentReference"/>
          </w:rPr>
          <w:commentReference w:id="142"/>
        </w:r>
      </w:ins>
      <w:ins w:id="146" w:author="Samantha" w:date="2015-09-10T14:40:00Z">
        <w:r>
          <w:t xml:space="preserve"> </w:t>
        </w:r>
      </w:ins>
      <w:commentRangeEnd w:id="140"/>
      <w:r w:rsidR="006A10FC">
        <w:rPr>
          <w:rStyle w:val="CommentReference"/>
        </w:rPr>
        <w:commentReference w:id="140"/>
      </w:r>
      <w:ins w:id="147" w:author="Samantha" w:date="2015-09-10T14:40:00Z">
        <w:r>
          <w:t>when studying public opinion and policy</w:t>
        </w:r>
      </w:ins>
      <w:ins w:id="148" w:author="Samantha" w:date="2015-09-14T09:07:00Z">
        <w:r w:rsidR="001F343C">
          <w:t>. These</w:t>
        </w:r>
      </w:ins>
      <w:ins w:id="149" w:author="Samantha" w:date="2015-09-14T09:08:00Z">
        <w:r w:rsidR="001F343C">
          <w:t xml:space="preserve"> political</w:t>
        </w:r>
      </w:ins>
      <w:ins w:id="150" w:author="Samantha" w:date="2015-09-14T09:07:00Z">
        <w:r w:rsidR="001F343C">
          <w:t xml:space="preserve"> theories</w:t>
        </w:r>
      </w:ins>
      <w:commentRangeStart w:id="151"/>
      <w:ins w:id="152" w:author="Samantha" w:date="2015-09-11T10:32:00Z">
        <w:r w:rsidR="00421B84">
          <w:t xml:space="preserve"> </w:t>
        </w:r>
        <w:r w:rsidR="001F343C">
          <w:t xml:space="preserve">enforce the </w:t>
        </w:r>
      </w:ins>
      <w:ins w:id="153" w:author="Samantha" w:date="2015-09-14T09:07:00Z">
        <w:r w:rsidR="001F343C">
          <w:t>idea</w:t>
        </w:r>
      </w:ins>
      <w:ins w:id="154" w:author="Samantha" w:date="2015-09-11T10:32:00Z">
        <w:r w:rsidR="00421B84">
          <w:t xml:space="preserve"> that </w:t>
        </w:r>
      </w:ins>
      <w:ins w:id="155" w:author="Samantha" w:date="2015-09-14T09:08:00Z">
        <w:r w:rsidR="001F343C">
          <w:t xml:space="preserve">public opinion </w:t>
        </w:r>
      </w:ins>
      <w:ins w:id="156" w:author="Samantha" w:date="2015-09-11T10:32:00Z">
        <w:r w:rsidR="00421B84">
          <w:t>influence</w:t>
        </w:r>
      </w:ins>
      <w:ins w:id="157" w:author="Samantha" w:date="2015-09-14T09:08:00Z">
        <w:r w:rsidR="001F343C">
          <w:t>s</w:t>
        </w:r>
      </w:ins>
      <w:ins w:id="158" w:author="Samantha" w:date="2015-09-11T10:32:00Z">
        <w:r w:rsidR="00421B84">
          <w:t xml:space="preserve"> public policies</w:t>
        </w:r>
      </w:ins>
      <w:ins w:id="159" w:author="Samantha" w:date="2015-09-10T14:40:00Z">
        <w:r>
          <w:t>.</w:t>
        </w:r>
      </w:ins>
      <w:commentRangeEnd w:id="151"/>
      <w:r w:rsidR="006A10FC">
        <w:rPr>
          <w:rStyle w:val="CommentReference"/>
        </w:rPr>
        <w:commentReference w:id="151"/>
      </w:r>
    </w:p>
    <w:p w14:paraId="69AFCA1C" w14:textId="7E83D05D" w:rsidR="00365FFA" w:rsidRDefault="006A1FB6" w:rsidP="00365FFA">
      <w:pPr>
        <w:rPr>
          <w:ins w:id="160" w:author="Samantha" w:date="2015-09-10T14:40:00Z"/>
        </w:rPr>
      </w:pPr>
      <w:ins w:id="161" w:author="Samantha" w:date="2015-09-14T09:09:00Z">
        <w:r>
          <w:t>The first political theory identified by Risse</w:t>
        </w:r>
      </w:ins>
      <w:ins w:id="162" w:author="Samantha" w:date="2015-09-14T09:10:00Z">
        <w:r>
          <w:t>-</w:t>
        </w:r>
      </w:ins>
      <w:ins w:id="163" w:author="Samantha" w:date="2015-09-14T09:09:00Z">
        <w:r>
          <w:t xml:space="preserve">Kappen </w:t>
        </w:r>
      </w:ins>
      <w:commentRangeStart w:id="164"/>
      <w:ins w:id="165" w:author="Samantha" w:date="2015-09-10T14:40:00Z">
        <w:r w:rsidR="00365FFA">
          <w:t>defines the direction of influence between public opinion and foreign policy makers.</w:t>
        </w:r>
      </w:ins>
      <w:commentRangeEnd w:id="164"/>
      <w:r w:rsidR="00BD5802">
        <w:rPr>
          <w:rStyle w:val="CommentReference"/>
        </w:rPr>
        <w:commentReference w:id="164"/>
      </w:r>
      <w:ins w:id="166" w:author="Samantha" w:date="2015-09-10T14:40:00Z">
        <w:r w:rsidR="00365FFA">
          <w:t xml:space="preserve"> </w:t>
        </w:r>
      </w:ins>
      <w:ins w:id="167" w:author="Samantha" w:date="2015-09-16T11:01:00Z">
        <w:r w:rsidR="00CE298E">
          <w:t xml:space="preserve">He acknowledges that the pluralist </w:t>
        </w:r>
      </w:ins>
      <w:ins w:id="168" w:author="Samantha" w:date="2015-09-16T11:02:00Z">
        <w:r w:rsidR="00CE298E">
          <w:t>theory</w:t>
        </w:r>
      </w:ins>
      <w:ins w:id="169" w:author="Samantha" w:date="2015-09-16T11:01:00Z">
        <w:r w:rsidR="00CE298E">
          <w:t xml:space="preserve"> </w:t>
        </w:r>
      </w:ins>
      <w:ins w:id="170" w:author="Samantha" w:date="2015-09-16T11:02:00Z">
        <w:r w:rsidR="00CE298E">
          <w:t>of democracy suggests</w:t>
        </w:r>
      </w:ins>
      <w:ins w:id="171" w:author="Samantha" w:date="2015-09-14T09:11:00Z">
        <w:r>
          <w:t xml:space="preserve"> that a</w:t>
        </w:r>
      </w:ins>
      <w:ins w:id="172" w:author="Samantha" w:date="2015-09-10T14:40:00Z">
        <w:r w:rsidR="00365FFA">
          <w:t xml:space="preserve"> “bottom-up” approach occur</w:t>
        </w:r>
      </w:ins>
      <w:ins w:id="173" w:author="Arwen McNierney" w:date="2015-09-12T12:03:00Z">
        <w:r w:rsidR="00AA4160">
          <w:t>s</w:t>
        </w:r>
      </w:ins>
      <w:ins w:id="174" w:author="Samantha" w:date="2015-09-10T14:40:00Z">
        <w:r w:rsidR="00365FFA">
          <w:t xml:space="preserve"> </w:t>
        </w:r>
      </w:ins>
      <w:ins w:id="175" w:author="Samantha" w:date="2015-09-16T11:03:00Z">
        <w:r w:rsidR="00CE298E">
          <w:t>when leaders follow masses</w:t>
        </w:r>
      </w:ins>
      <w:ins w:id="176" w:author="Arwen McNierney" w:date="2015-09-12T12:10:00Z">
        <w:r w:rsidR="0049694F">
          <w:t>,</w:t>
        </w:r>
      </w:ins>
      <w:ins w:id="177" w:author="Samantha" w:date="2015-09-10T14:40:00Z">
        <w:r w:rsidR="00365FFA">
          <w:t xml:space="preserve"> while a “top-down” approach occurs when</w:t>
        </w:r>
        <w:del w:id="178" w:author="Arwen McNierney" w:date="2015-09-12T12:10:00Z">
          <w:r w:rsidR="00365FFA" w:rsidDel="0049694F">
            <w:delText>,</w:delText>
          </w:r>
        </w:del>
        <w:r w:rsidR="00365FFA">
          <w:t xml:space="preserve"> “popular consensus is a function of the elite consensus and elite cleavages trickle down to mass public opinion.”</w:t>
        </w:r>
        <w:r w:rsidR="00365FFA">
          <w:rPr>
            <w:rStyle w:val="FootnoteReference"/>
          </w:rPr>
          <w:footnoteReference w:id="3"/>
        </w:r>
        <w:r w:rsidR="00365FFA">
          <w:t xml:space="preserve"> According to </w:t>
        </w:r>
        <w:commentRangeStart w:id="181"/>
        <w:r w:rsidR="00365FFA">
          <w:t>international relations</w:t>
        </w:r>
      </w:ins>
      <w:commentRangeEnd w:id="181"/>
      <w:r w:rsidR="00532BBC">
        <w:rPr>
          <w:rStyle w:val="CommentReference"/>
        </w:rPr>
        <w:commentReference w:id="181"/>
      </w:r>
      <w:ins w:id="182" w:author="Samantha" w:date="2015-09-10T14:40:00Z">
        <w:r w:rsidR="00365FFA">
          <w:t xml:space="preserve"> (IR) theory, a top-down approach is likely when the public policy issue at hand is less important to the public than other issues, the public knows little about the issue at hand, </w:t>
        </w:r>
        <w:commentRangeStart w:id="183"/>
        <w:commentRangeStart w:id="184"/>
        <w:r w:rsidR="00365FFA">
          <w:t>and the level of consistency of public opinion of a given country</w:t>
        </w:r>
      </w:ins>
      <w:commentRangeEnd w:id="183"/>
      <w:r w:rsidR="00532BBC">
        <w:rPr>
          <w:rStyle w:val="CommentReference"/>
        </w:rPr>
        <w:commentReference w:id="183"/>
      </w:r>
      <w:commentRangeEnd w:id="184"/>
      <w:r w:rsidR="006E276D">
        <w:rPr>
          <w:rStyle w:val="CommentReference"/>
        </w:rPr>
        <w:commentReference w:id="184"/>
      </w:r>
      <w:ins w:id="185" w:author="Samantha" w:date="2015-09-10T14:40:00Z">
        <w:r w:rsidR="00365FFA">
          <w:t>.</w:t>
        </w:r>
        <w:r w:rsidR="00365FFA">
          <w:rPr>
            <w:rStyle w:val="FootnoteReference"/>
          </w:rPr>
          <w:footnoteReference w:id="4"/>
        </w:r>
        <w:r w:rsidR="00365FFA">
          <w:t xml:space="preserve"> When analyzing </w:t>
        </w:r>
      </w:ins>
      <w:ins w:id="189" w:author="Samantha" w:date="2015-09-14T09:12:00Z">
        <w:r w:rsidR="006E276D">
          <w:t>the relationship between public opinion and policy</w:t>
        </w:r>
      </w:ins>
      <w:ins w:id="190" w:author="Samantha" w:date="2015-09-10T14:40:00Z">
        <w:r w:rsidR="00365FFA">
          <w:t xml:space="preserve"> </w:t>
        </w:r>
      </w:ins>
      <w:ins w:id="191" w:author="Samantha" w:date="2015-09-10T14:49:00Z">
        <w:r w:rsidR="00365FFA">
          <w:t>in</w:t>
        </w:r>
      </w:ins>
      <w:ins w:id="192" w:author="Samantha" w:date="2015-09-10T14:40:00Z">
        <w:r w:rsidR="00365FFA">
          <w:t xml:space="preserve"> any given country, a robust analysis </w:t>
        </w:r>
        <w:del w:id="193" w:author="Arwen McNierney" w:date="2015-09-12T12:14:00Z">
          <w:r w:rsidR="00365FFA" w:rsidDel="00532BBC">
            <w:delText>would take</w:delText>
          </w:r>
        </w:del>
      </w:ins>
      <w:ins w:id="194" w:author="Arwen McNierney" w:date="2015-09-12T12:14:00Z">
        <w:r w:rsidR="00532BBC">
          <w:t>should take</w:t>
        </w:r>
      </w:ins>
      <w:ins w:id="195" w:author="Samantha" w:date="2015-09-10T15:15:00Z">
        <w:r w:rsidR="006318DF">
          <w:t xml:space="preserve"> into account</w:t>
        </w:r>
      </w:ins>
      <w:ins w:id="196" w:author="Samantha" w:date="2015-09-10T14:40:00Z">
        <w:r w:rsidR="00365FFA">
          <w:t xml:space="preserve"> the nature of both the policy and </w:t>
        </w:r>
      </w:ins>
      <w:ins w:id="197" w:author="Arwen McNierney" w:date="2015-09-12T12:14:00Z">
        <w:r w:rsidR="00532BBC">
          <w:t xml:space="preserve">the </w:t>
        </w:r>
      </w:ins>
      <w:ins w:id="198" w:author="Samantha" w:date="2015-09-10T14:40:00Z">
        <w:r w:rsidR="00365FFA">
          <w:t>public opinion in question</w:t>
        </w:r>
      </w:ins>
      <w:ins w:id="199" w:author="Samantha" w:date="2015-09-10T15:15:00Z">
        <w:r w:rsidR="006318DF">
          <w:t>.</w:t>
        </w:r>
      </w:ins>
    </w:p>
    <w:p w14:paraId="17E98611" w14:textId="20B7F156" w:rsidR="00365FFA" w:rsidRDefault="00365FFA" w:rsidP="00365FFA">
      <w:pPr>
        <w:rPr>
          <w:ins w:id="200" w:author="Samantha" w:date="2015-09-10T14:50:00Z"/>
        </w:rPr>
      </w:pPr>
      <w:ins w:id="201" w:author="Samantha" w:date="2015-09-10T14:40:00Z">
        <w:r>
          <w:t xml:space="preserve">Risse-Kappen acknowledges the consequences of generalizing the public and </w:t>
        </w:r>
      </w:ins>
      <w:ins w:id="202" w:author="Arwen McNierney" w:date="2015-09-12T12:14:00Z">
        <w:r w:rsidR="00532BBC">
          <w:t xml:space="preserve">their </w:t>
        </w:r>
      </w:ins>
      <w:ins w:id="203" w:author="Samantha" w:date="2015-09-10T14:40:00Z">
        <w:r>
          <w:t xml:space="preserve">policy makers. For instance, </w:t>
        </w:r>
      </w:ins>
      <w:ins w:id="204" w:author="Samantha" w:date="2015-09-10T15:17:00Z">
        <w:r w:rsidR="008E47FF">
          <w:t xml:space="preserve">he argues that </w:t>
        </w:r>
      </w:ins>
      <w:ins w:id="205" w:author="Samantha" w:date="2015-09-10T14:40:00Z">
        <w:r>
          <w:t>the public falls into three different groups: “(1) mass public opinion, (2) the attentive public, which has a general interest in politics, and (3) issue publics, which are particularly attentive to specific questions.”</w:t>
        </w:r>
        <w:r>
          <w:rPr>
            <w:rStyle w:val="FootnoteReference"/>
          </w:rPr>
          <w:footnoteReference w:id="5"/>
        </w:r>
        <w:r>
          <w:t xml:space="preserve"> </w:t>
        </w:r>
        <w:commentRangeStart w:id="209"/>
        <w:r>
          <w:t xml:space="preserve">While </w:t>
        </w:r>
        <w:del w:id="210" w:author="Arwen McNierney" w:date="2015-09-12T12:15:00Z">
          <w:r w:rsidDel="00532BBC">
            <w:delText>this</w:delText>
          </w:r>
        </w:del>
      </w:ins>
      <w:ins w:id="211" w:author="Arwen McNierney" w:date="2015-09-12T12:15:00Z">
        <w:r w:rsidR="00532BBC">
          <w:t>his</w:t>
        </w:r>
      </w:ins>
      <w:ins w:id="212" w:author="Samantha" w:date="2015-09-10T14:40:00Z">
        <w:r>
          <w:t xml:space="preserve"> separation of the public is logical, the data </w:t>
        </w:r>
        <w:del w:id="213" w:author="Arwen McNierney" w:date="2015-09-12T12:15:00Z">
          <w:r w:rsidDel="00532BBC">
            <w:delText>this paper uses of</w:delText>
          </w:r>
        </w:del>
      </w:ins>
      <w:ins w:id="214" w:author="Arwen McNierney" w:date="2015-09-12T12:15:00Z">
        <w:r w:rsidR="00532BBC">
          <w:t>for</w:t>
        </w:r>
      </w:ins>
      <w:ins w:id="215" w:author="Samantha" w:date="2015-09-10T14:40:00Z">
        <w:r>
          <w:t xml:space="preserve"> public opinion on policy issues </w:t>
        </w:r>
      </w:ins>
      <w:ins w:id="216" w:author="Arwen McNierney" w:date="2015-09-12T12:15:00Z">
        <w:r w:rsidR="00532BBC">
          <w:t xml:space="preserve">that this paper uses </w:t>
        </w:r>
      </w:ins>
      <w:ins w:id="217" w:author="Samantha" w:date="2015-09-10T14:40:00Z">
        <w:r>
          <w:t xml:space="preserve">does not make </w:t>
        </w:r>
        <w:del w:id="218" w:author="Arwen McNierney" w:date="2015-09-12T12:15:00Z">
          <w:r w:rsidDel="00532BBC">
            <w:delText>this</w:delText>
          </w:r>
        </w:del>
      </w:ins>
      <w:ins w:id="219" w:author="Arwen McNierney" w:date="2015-09-12T12:15:00Z">
        <w:r w:rsidR="00532BBC">
          <w:t>the same</w:t>
        </w:r>
      </w:ins>
      <w:ins w:id="220" w:author="Samantha" w:date="2015-09-10T14:40:00Z">
        <w:r>
          <w:t xml:space="preserve"> differentiation. Although each of these three different groups may influence public opinion differently, this paper defines the public’s opinion as a whole</w:t>
        </w:r>
      </w:ins>
      <w:ins w:id="221" w:author="Arwen McNierney" w:date="2015-09-12T12:15:00Z">
        <w:r w:rsidR="00532BBC">
          <w:t>;</w:t>
        </w:r>
      </w:ins>
      <w:ins w:id="222" w:author="Samantha" w:date="2015-09-10T14:40:00Z">
        <w:del w:id="223" w:author="Arwen McNierney" w:date="2015-09-12T12:15:00Z">
          <w:r w:rsidDel="00532BBC">
            <w:delText>,</w:delText>
          </w:r>
        </w:del>
        <w:r>
          <w:t xml:space="preserve"> in other words, </w:t>
        </w:r>
      </w:ins>
      <w:ins w:id="224" w:author="Arwen McNierney" w:date="2015-09-12T12:15:00Z">
        <w:r w:rsidR="00532BBC">
          <w:t xml:space="preserve">it’s </w:t>
        </w:r>
      </w:ins>
      <w:ins w:id="225" w:author="Samantha" w:date="2015-09-10T14:40:00Z">
        <w:r>
          <w:t xml:space="preserve">not differentiated. </w:t>
        </w:r>
      </w:ins>
      <w:commentRangeEnd w:id="209"/>
      <w:r w:rsidR="00121002">
        <w:rPr>
          <w:rStyle w:val="CommentReference"/>
        </w:rPr>
        <w:commentReference w:id="209"/>
      </w:r>
    </w:p>
    <w:p w14:paraId="31246686" w14:textId="37D3D51A" w:rsidR="00762138" w:rsidRPr="008E47FF" w:rsidRDefault="00762138" w:rsidP="00365FFA">
      <w:pPr>
        <w:rPr>
          <w:ins w:id="226" w:author="Samantha" w:date="2015-09-10T14:40:00Z"/>
        </w:rPr>
      </w:pPr>
      <w:ins w:id="227" w:author="Samantha" w:date="2015-09-10T14:50:00Z">
        <w:r>
          <w:t>In contrast, other scholarship on this topic argue</w:t>
        </w:r>
      </w:ins>
      <w:ins w:id="228" w:author="Arwen McNierney" w:date="2015-09-12T12:15:00Z">
        <w:r w:rsidR="00532BBC">
          <w:t>s</w:t>
        </w:r>
      </w:ins>
      <w:ins w:id="229" w:author="Samantha" w:date="2015-09-10T14:50:00Z">
        <w:r>
          <w:t xml:space="preserve"> that </w:t>
        </w:r>
      </w:ins>
      <w:ins w:id="230" w:author="Samantha" w:date="2015-09-10T14:51:00Z">
        <w:r>
          <w:t>such a separation of the general public is not necessary when analyzing a public policy such as defense spending. Stuart N. Soroka and Christopher Wlezien</w:t>
        </w:r>
      </w:ins>
      <w:ins w:id="231" w:author="Arwen McNierney" w:date="2015-09-12T12:19:00Z">
        <w:r w:rsidR="00532BBC">
          <w:t>,</w:t>
        </w:r>
      </w:ins>
      <w:ins w:id="232" w:author="Samantha" w:date="2015-09-10T14:51:00Z">
        <w:r>
          <w:t xml:space="preserve"> in their book titled </w:t>
        </w:r>
      </w:ins>
      <w:ins w:id="233" w:author="Samantha" w:date="2015-09-10T14:52:00Z">
        <w:r w:rsidRPr="00890C1A">
          <w:rPr>
            <w:i/>
          </w:rPr>
          <w:t>Degrees of Democracy</w:t>
        </w:r>
        <w:r w:rsidRPr="00890C1A">
          <w:t xml:space="preserve"> (</w:t>
        </w:r>
      </w:ins>
      <w:ins w:id="234" w:author="Samantha" w:date="2015-09-10T14:57:00Z">
        <w:r w:rsidR="0082326B" w:rsidRPr="00890C1A">
          <w:t>2010)</w:t>
        </w:r>
      </w:ins>
      <w:ins w:id="235" w:author="Arwen McNierney" w:date="2015-09-12T12:20:00Z">
        <w:r w:rsidR="00532BBC">
          <w:t>,</w:t>
        </w:r>
      </w:ins>
      <w:ins w:id="236" w:author="Samantha" w:date="2015-09-10T14:57:00Z">
        <w:r w:rsidR="0082326B" w:rsidRPr="00890C1A">
          <w:t xml:space="preserve"> </w:t>
        </w:r>
      </w:ins>
      <w:ins w:id="237" w:author="Samantha" w:date="2015-09-10T15:05:00Z">
        <w:r w:rsidR="000C521D" w:rsidRPr="008E47FF">
          <w:t>suggest</w:t>
        </w:r>
      </w:ins>
      <w:ins w:id="238" w:author="Arwen McNierney" w:date="2015-09-12T12:20:00Z">
        <w:del w:id="239" w:author="Samantha" w:date="2015-09-18T11:51:00Z">
          <w:r w:rsidR="00532BBC" w:rsidDel="00515E06">
            <w:delText>s</w:delText>
          </w:r>
        </w:del>
      </w:ins>
      <w:ins w:id="240" w:author="Samantha" w:date="2015-09-10T15:05:00Z">
        <w:r w:rsidR="000C521D" w:rsidRPr="008E47FF">
          <w:t xml:space="preserve"> that when determining whether the </w:t>
        </w:r>
        <w:del w:id="241" w:author="Arwen McNierney" w:date="2015-09-12T12:20:00Z">
          <w:r w:rsidR="000C521D" w:rsidRPr="008E47FF" w:rsidDel="00121002">
            <w:delText xml:space="preserve">general </w:delText>
          </w:r>
        </w:del>
        <w:r w:rsidR="000C521D" w:rsidRPr="008E47FF">
          <w:t>public’s preferences affect</w:t>
        </w:r>
      </w:ins>
      <w:ins w:id="242" w:author="Arwen McNierney" w:date="2015-09-12T12:20:00Z">
        <w:r w:rsidR="00121002">
          <w:t>s</w:t>
        </w:r>
      </w:ins>
      <w:ins w:id="243" w:author="Samantha" w:date="2015-09-10T15:05:00Z">
        <w:r w:rsidR="000C521D" w:rsidRPr="008E47FF">
          <w:t xml:space="preserve"> policies, their opinions </w:t>
        </w:r>
      </w:ins>
      <w:ins w:id="244" w:author="Samantha" w:date="2015-09-10T15:06:00Z">
        <w:r w:rsidR="000C521D" w:rsidRPr="008E47FF">
          <w:t xml:space="preserve">need to indicate a general direction. </w:t>
        </w:r>
        <w:commentRangeStart w:id="245"/>
        <w:r w:rsidR="000C521D" w:rsidRPr="008E47FF">
          <w:t>Either</w:t>
        </w:r>
      </w:ins>
      <w:ins w:id="246" w:author="Samantha Cohen" w:date="2015-09-14T09:19:00Z">
        <w:r w:rsidR="00890C1A">
          <w:t xml:space="preserve"> the government is spending</w:t>
        </w:r>
      </w:ins>
      <w:ins w:id="247" w:author="Samantha" w:date="2015-09-10T15:06:00Z">
        <w:r w:rsidR="000C521D" w:rsidRPr="008E47FF">
          <w:t xml:space="preserve"> “too much” or “too little</w:t>
        </w:r>
      </w:ins>
      <w:ins w:id="248" w:author="Samantha Cohen" w:date="2015-09-14T09:19:00Z">
        <w:r w:rsidR="00890C1A">
          <w:t>.</w:t>
        </w:r>
      </w:ins>
      <w:ins w:id="249" w:author="Samantha" w:date="2015-09-10T15:06:00Z">
        <w:r w:rsidR="000C521D" w:rsidRPr="008E47FF">
          <w:t xml:space="preserve">” </w:t>
        </w:r>
      </w:ins>
      <w:commentRangeEnd w:id="245"/>
      <w:r w:rsidR="00121002">
        <w:rPr>
          <w:rStyle w:val="CommentReference"/>
        </w:rPr>
        <w:commentReference w:id="245"/>
      </w:r>
      <w:ins w:id="250" w:author="Samantha" w:date="2015-09-10T15:08:00Z">
        <w:r w:rsidR="000C521D" w:rsidRPr="008E47FF">
          <w:t xml:space="preserve">Soroka and Wlezien argue, </w:t>
        </w:r>
      </w:ins>
      <w:ins w:id="251" w:author="Samantha" w:date="2015-09-10T15:09:00Z">
        <w:r w:rsidR="000C521D" w:rsidRPr="008E47FF">
          <w:t>“</w:t>
        </w:r>
      </w:ins>
      <w:ins w:id="252" w:author="Samantha" w:date="2015-09-10T15:11:00Z">
        <w:r w:rsidR="006318DF" w:rsidRPr="008E47FF">
          <w:t>Citizens</w:t>
        </w:r>
      </w:ins>
      <w:ins w:id="253" w:author="Samantha" w:date="2015-09-10T15:09:00Z">
        <w:r w:rsidR="000C521D" w:rsidRPr="008E47FF">
          <w:t xml:space="preserve"> are able to use cues or heuristics to help </w:t>
        </w:r>
        <w:r w:rsidR="008E47FF">
          <w:t>them make decisions with only v</w:t>
        </w:r>
      </w:ins>
      <w:ins w:id="254" w:author="Samantha" w:date="2015-09-10T15:18:00Z">
        <w:r w:rsidR="008E47FF">
          <w:t>e</w:t>
        </w:r>
      </w:ins>
      <w:ins w:id="255" w:author="Samantha" w:date="2015-09-10T15:09:00Z">
        <w:r w:rsidR="000C521D" w:rsidRPr="008E47FF">
          <w:t>ry basic information</w:t>
        </w:r>
      </w:ins>
      <w:commentRangeStart w:id="256"/>
      <w:ins w:id="257" w:author="Arwen McNierney" w:date="2015-09-12T12:21:00Z">
        <w:r w:rsidR="00121002">
          <w:t xml:space="preserve">. </w:t>
        </w:r>
      </w:ins>
      <w:ins w:id="258" w:author="Samantha" w:date="2015-09-10T15:09:00Z">
        <w:r w:rsidR="000C521D" w:rsidRPr="008E47FF">
          <w:t>…</w:t>
        </w:r>
      </w:ins>
      <w:ins w:id="259" w:author="Arwen McNierney" w:date="2015-09-12T12:21:00Z">
        <w:r w:rsidR="00121002">
          <w:t xml:space="preserve"> </w:t>
        </w:r>
        <w:commentRangeEnd w:id="256"/>
        <w:r w:rsidR="00121002">
          <w:rPr>
            <w:rStyle w:val="CommentReference"/>
          </w:rPr>
          <w:commentReference w:id="256"/>
        </w:r>
      </w:ins>
      <w:ins w:id="260" w:author="Samantha" w:date="2015-09-10T15:09:00Z">
        <w:r w:rsidR="000C521D" w:rsidRPr="008E47FF">
          <w:t>Politicians and parties also have a strong incentive to provide these cues.”</w:t>
        </w:r>
      </w:ins>
      <w:ins w:id="261" w:author="Samantha" w:date="2015-09-10T15:18:00Z">
        <w:r w:rsidR="008E47FF">
          <w:rPr>
            <w:rStyle w:val="FootnoteReference"/>
          </w:rPr>
          <w:footnoteReference w:id="6"/>
        </w:r>
      </w:ins>
      <w:ins w:id="263" w:author="Samantha" w:date="2015-09-10T15:09:00Z">
        <w:r w:rsidR="000C521D" w:rsidRPr="008E47FF">
          <w:t xml:space="preserve"> </w:t>
        </w:r>
      </w:ins>
      <w:ins w:id="264" w:author="Samantha" w:date="2015-09-10T15:10:00Z">
        <w:r w:rsidR="000C521D" w:rsidRPr="008E47FF">
          <w:t>If this is true for defense spending policy, the separation of the public</w:t>
        </w:r>
      </w:ins>
      <w:ins w:id="265" w:author="Samantha" w:date="2015-09-10T15:11:00Z">
        <w:r w:rsidR="000C521D" w:rsidRPr="008E47FF">
          <w:t>’s opinion into Risse-Kappen’s three groups is not necessary.</w:t>
        </w:r>
      </w:ins>
    </w:p>
    <w:p w14:paraId="74C8F13F" w14:textId="00F0DC04" w:rsidR="00365FFA" w:rsidRDefault="00365FFA" w:rsidP="00365FFA">
      <w:pPr>
        <w:rPr>
          <w:ins w:id="266" w:author="Samantha" w:date="2015-09-10T15:21:00Z"/>
        </w:rPr>
      </w:pPr>
      <w:ins w:id="267" w:author="Samantha" w:date="2015-09-10T14:40:00Z">
        <w:r>
          <w:t xml:space="preserve">In regards to policy makers, Risse-Kappen enforces the importance of analyzing the country in question’s institutions. </w:t>
        </w:r>
      </w:ins>
      <w:ins w:id="268" w:author="Samantha" w:date="2015-09-11T14:13:00Z">
        <w:del w:id="269" w:author="Arwen McNierney" w:date="2015-09-12T12:26:00Z">
          <w:r w:rsidR="001E05C7" w:rsidDel="00121002">
            <w:delText>Risse-Kappen</w:delText>
          </w:r>
        </w:del>
      </w:ins>
      <w:ins w:id="270" w:author="Arwen McNierney" w:date="2015-09-12T12:26:00Z">
        <w:r w:rsidR="00121002">
          <w:t>He</w:t>
        </w:r>
      </w:ins>
      <w:ins w:id="271" w:author="Samantha" w:date="2015-09-11T14:13:00Z">
        <w:r w:rsidR="001E05C7">
          <w:t xml:space="preserve"> </w:t>
        </w:r>
      </w:ins>
      <w:ins w:id="272" w:author="Arwen McNierney" w:date="2015-09-12T12:26:00Z">
        <w:r w:rsidR="00121002">
          <w:t>uses</w:t>
        </w:r>
      </w:ins>
      <w:ins w:id="273" w:author="Samantha" w:date="2015-09-11T14:13:00Z">
        <w:del w:id="274" w:author="Arwen McNierney" w:date="2015-09-12T12:26:00Z">
          <w:r w:rsidR="001E05C7" w:rsidDel="00121002">
            <w:delText>introduces</w:delText>
          </w:r>
        </w:del>
        <w:r w:rsidR="001E05C7">
          <w:t xml:space="preserve"> </w:t>
        </w:r>
        <w:commentRangeStart w:id="275"/>
        <w:commentRangeStart w:id="276"/>
        <w:r w:rsidR="001E05C7">
          <w:t>a theory developed by Peter Katzenstein in 1976 suggest</w:t>
        </w:r>
      </w:ins>
      <w:ins w:id="277" w:author="Arwen McNierney" w:date="2015-09-12T12:27:00Z">
        <w:r w:rsidR="00121002">
          <w:t>s that</w:t>
        </w:r>
      </w:ins>
      <w:ins w:id="278" w:author="Samantha" w:date="2015-09-11T14:13:00Z">
        <w:r w:rsidR="001E05C7">
          <w:t xml:space="preserve"> </w:t>
        </w:r>
      </w:ins>
      <w:ins w:id="279" w:author="Samantha" w:date="2015-09-11T14:14:00Z">
        <w:r w:rsidR="001E05C7">
          <w:t>c</w:t>
        </w:r>
      </w:ins>
      <w:ins w:id="280" w:author="Samantha" w:date="2015-09-10T14:40:00Z">
        <w:r>
          <w:t>ountr</w:t>
        </w:r>
      </w:ins>
      <w:ins w:id="281" w:author="Samantha Cohen" w:date="2015-09-14T09:21:00Z">
        <w:r w:rsidR="00890C1A">
          <w:t>ie</w:t>
        </w:r>
      </w:ins>
      <w:ins w:id="282" w:author="Samantha" w:date="2015-09-10T14:40:00Z">
        <w:r>
          <w:t>s institutions are either “strong” or “weak</w:t>
        </w:r>
        <w:del w:id="283" w:author="Arwen McNierney" w:date="2015-09-12T12:27:00Z">
          <w:r w:rsidDel="00121002">
            <w:delText>,</w:delText>
          </w:r>
        </w:del>
        <w:r>
          <w:t>” depending on the</w:t>
        </w:r>
        <w:del w:id="284" w:author="Arwen McNierney" w:date="2015-09-12T12:27:00Z">
          <w:r w:rsidDel="00121002">
            <w:delText>,</w:delText>
          </w:r>
        </w:del>
        <w:r>
          <w:t xml:space="preserve"> “degree of centralization of state institutions and the ability of political systems to control society and to overcome domestic resistance.”</w:t>
        </w:r>
        <w:r>
          <w:rPr>
            <w:rStyle w:val="FootnoteReference"/>
          </w:rPr>
          <w:footnoteReference w:id="7"/>
        </w:r>
        <w:r>
          <w:t xml:space="preserve"> </w:t>
        </w:r>
      </w:ins>
      <w:commentRangeEnd w:id="275"/>
      <w:r w:rsidR="00121002">
        <w:rPr>
          <w:rStyle w:val="CommentReference"/>
        </w:rPr>
        <w:commentReference w:id="275"/>
      </w:r>
      <w:commentRangeEnd w:id="276"/>
      <w:r w:rsidR="00890C1A">
        <w:rPr>
          <w:rStyle w:val="CommentReference"/>
        </w:rPr>
        <w:commentReference w:id="276"/>
      </w:r>
      <w:ins w:id="288" w:author="Samantha" w:date="2015-09-10T15:30:00Z">
        <w:r w:rsidR="00986F11">
          <w:t>“</w:t>
        </w:r>
      </w:ins>
      <w:ins w:id="289" w:author="Samantha" w:date="2015-09-10T14:40:00Z">
        <w:r>
          <w:t>Weak</w:t>
        </w:r>
      </w:ins>
      <w:ins w:id="290" w:author="Samantha" w:date="2015-09-10T15:30:00Z">
        <w:r w:rsidR="00986F11">
          <w:t>”</w:t>
        </w:r>
      </w:ins>
      <w:ins w:id="291" w:author="Samantha" w:date="2015-09-10T14:40:00Z">
        <w:r>
          <w:t xml:space="preserve"> states are more likely to have a strong relationship between public opinion and public policy</w:t>
        </w:r>
      </w:ins>
      <w:ins w:id="292" w:author="Arwen McNierney" w:date="2015-09-12T12:28:00Z">
        <w:r w:rsidR="00121002">
          <w:t>,</w:t>
        </w:r>
      </w:ins>
      <w:ins w:id="293" w:author="Samantha" w:date="2015-09-10T14:40:00Z">
        <w:r>
          <w:t xml:space="preserve"> while </w:t>
        </w:r>
      </w:ins>
      <w:ins w:id="294" w:author="Samantha" w:date="2015-09-10T15:30:00Z">
        <w:r w:rsidR="00986F11">
          <w:t>“</w:t>
        </w:r>
      </w:ins>
      <w:ins w:id="295" w:author="Samantha" w:date="2015-09-10T14:40:00Z">
        <w:r>
          <w:t>strong</w:t>
        </w:r>
      </w:ins>
      <w:ins w:id="296" w:author="Samantha" w:date="2015-09-10T15:30:00Z">
        <w:r w:rsidR="00986F11">
          <w:t>”</w:t>
        </w:r>
      </w:ins>
      <w:ins w:id="297" w:author="Samantha" w:date="2015-09-10T14:40:00Z">
        <w:r>
          <w:t xml:space="preserve"> states tend to act autonomously from the public.</w:t>
        </w:r>
        <w:r>
          <w:rPr>
            <w:rStyle w:val="FootnoteReference"/>
          </w:rPr>
          <w:footnoteReference w:id="8"/>
        </w:r>
        <w:r>
          <w:t xml:space="preserve"> Therefore, </w:t>
        </w:r>
        <w:del w:id="301" w:author="Arwen McNierney" w:date="2015-09-12T12:29:00Z">
          <w:r w:rsidDel="00121002">
            <w:delText xml:space="preserve">the </w:delText>
          </w:r>
        </w:del>
        <w:r>
          <w:t xml:space="preserve">institutional power of a </w:t>
        </w:r>
        <w:r>
          <w:lastRenderedPageBreak/>
          <w:t xml:space="preserve">country should be defined before predicting the relationship between </w:t>
        </w:r>
      </w:ins>
      <w:ins w:id="302" w:author="Arwen McNierney" w:date="2015-09-12T12:29:00Z">
        <w:r w:rsidR="00121002">
          <w:t xml:space="preserve">the </w:t>
        </w:r>
      </w:ins>
      <w:ins w:id="303" w:author="Samantha" w:date="2015-09-10T14:40:00Z">
        <w:r>
          <w:t>public opinion and public policy of a</w:t>
        </w:r>
      </w:ins>
      <w:ins w:id="304" w:author="Arwen McNierney" w:date="2015-09-12T12:29:00Z">
        <w:r w:rsidR="00121002">
          <w:t>ny</w:t>
        </w:r>
      </w:ins>
      <w:ins w:id="305" w:author="Samantha" w:date="2015-09-10T14:40:00Z">
        <w:r>
          <w:t xml:space="preserve"> given country. </w:t>
        </w:r>
      </w:ins>
    </w:p>
    <w:p w14:paraId="6CCF5CD0" w14:textId="5AD8864A" w:rsidR="001662C8" w:rsidRDefault="001662C8" w:rsidP="00365FFA">
      <w:pPr>
        <w:rPr>
          <w:ins w:id="306" w:author="Samantha" w:date="2015-09-18T13:24:00Z"/>
        </w:rPr>
      </w:pPr>
      <w:commentRangeStart w:id="307"/>
      <w:ins w:id="308" w:author="Samantha" w:date="2015-09-10T15:22:00Z">
        <w:r>
          <w:t xml:space="preserve">Following this idea, Soroka and Wlezien enforce that there is a difference in policy </w:t>
        </w:r>
      </w:ins>
      <w:ins w:id="309" w:author="Samantha" w:date="2015-09-10T15:23:00Z">
        <w:r>
          <w:t>representation between Parliamentary governments and Presidential governments</w:t>
        </w:r>
      </w:ins>
      <w:ins w:id="310" w:author="Arwen McNierney" w:date="2015-09-12T12:29:00Z">
        <w:r w:rsidR="00121002">
          <w:t>,</w:t>
        </w:r>
      </w:ins>
      <w:ins w:id="311" w:author="Samantha" w:date="2015-09-10T15:23:00Z">
        <w:r>
          <w:t xml:space="preserve"> and</w:t>
        </w:r>
      </w:ins>
      <w:ins w:id="312" w:author="Samantha" w:date="2015-09-10T15:24:00Z">
        <w:r>
          <w:t xml:space="preserve"> </w:t>
        </w:r>
        <w:del w:id="313" w:author="Arwen McNierney" w:date="2015-09-12T12:30:00Z">
          <w:r w:rsidDel="00121002">
            <w:delText>within that</w:delText>
          </w:r>
        </w:del>
      </w:ins>
      <w:ins w:id="314" w:author="Samantha" w:date="2015-09-10T15:23:00Z">
        <w:del w:id="315" w:author="Arwen McNierney" w:date="2015-09-12T12:30:00Z">
          <w:r w:rsidDel="00121002">
            <w:delText xml:space="preserve"> </w:delText>
          </w:r>
        </w:del>
      </w:ins>
      <w:ins w:id="316" w:author="Arwen McNierney" w:date="2015-09-12T12:30:00Z">
        <w:r w:rsidR="00121002">
          <w:t>further differences occur</w:t>
        </w:r>
      </w:ins>
      <w:ins w:id="317" w:author="Arwen McNierney" w:date="2015-09-12T12:29:00Z">
        <w:r w:rsidR="00121002">
          <w:t xml:space="preserve"> </w:t>
        </w:r>
      </w:ins>
      <w:ins w:id="318" w:author="Samantha" w:date="2015-09-10T15:23:00Z">
        <w:r>
          <w:t xml:space="preserve">between conservative/republic dominated governments and progressive/democratic dominated governments. </w:t>
        </w:r>
      </w:ins>
      <w:commentRangeEnd w:id="307"/>
      <w:r w:rsidR="00121002">
        <w:rPr>
          <w:rStyle w:val="CommentReference"/>
        </w:rPr>
        <w:commentReference w:id="307"/>
      </w:r>
      <w:commentRangeStart w:id="319"/>
      <w:ins w:id="320" w:author="Samantha" w:date="2015-09-10T15:24:00Z">
        <w:r>
          <w:t>Soroka and Wlezien find that policy representation increases as a government changes from Parliamentary to Presidential</w:t>
        </w:r>
      </w:ins>
      <w:ins w:id="321" w:author="Samantha" w:date="2015-09-10T15:25:00Z">
        <w:r>
          <w:t xml:space="preserve"> because in parliamentary governments, “the executive is traditionally chosen from within the parliament and it serves only with the confidence of the latter.</w:t>
        </w:r>
      </w:ins>
      <w:ins w:id="322" w:author="Samantha" w:date="2015-09-10T15:26:00Z">
        <w:r>
          <w:t>”</w:t>
        </w:r>
        <w:r>
          <w:rPr>
            <w:rStyle w:val="FootnoteReference"/>
          </w:rPr>
          <w:footnoteReference w:id="9"/>
        </w:r>
        <w:r>
          <w:t xml:space="preserve"> </w:t>
        </w:r>
      </w:ins>
      <w:commentRangeEnd w:id="319"/>
      <w:r w:rsidR="00403974">
        <w:rPr>
          <w:rStyle w:val="CommentReference"/>
        </w:rPr>
        <w:commentReference w:id="319"/>
      </w:r>
      <w:ins w:id="326" w:author="Samantha" w:date="2015-09-10T15:26:00Z">
        <w:r>
          <w:t xml:space="preserve">This supports the argument that </w:t>
        </w:r>
      </w:ins>
      <w:ins w:id="327" w:author="Samantha" w:date="2015-09-10T15:27:00Z">
        <w:r>
          <w:t>public responsiveness in policy changes across countries</w:t>
        </w:r>
      </w:ins>
      <w:ins w:id="328" w:author="Arwen McNierney" w:date="2015-09-12T12:31:00Z">
        <w:r w:rsidR="00403974">
          <w:t>,</w:t>
        </w:r>
      </w:ins>
      <w:ins w:id="329" w:author="Samantha" w:date="2015-09-10T15:28:00Z">
        <w:r>
          <w:t xml:space="preserve"> depending on the</w:t>
        </w:r>
      </w:ins>
      <w:ins w:id="330" w:author="Arwen McNierney" w:date="2015-09-12T12:32:00Z">
        <w:r w:rsidR="00403974">
          <w:t>ir</w:t>
        </w:r>
      </w:ins>
      <w:ins w:id="331" w:author="Samantha" w:date="2015-09-10T15:28:00Z">
        <w:r>
          <w:t xml:space="preserve"> government</w:t>
        </w:r>
      </w:ins>
      <w:ins w:id="332" w:author="Arwen McNierney" w:date="2015-09-12T12:32:00Z">
        <w:r w:rsidR="00403974">
          <w:t>s</w:t>
        </w:r>
      </w:ins>
      <w:ins w:id="333" w:author="Samantha" w:date="2015-09-10T15:27:00Z">
        <w:r>
          <w:t xml:space="preserve">. </w:t>
        </w:r>
      </w:ins>
      <w:ins w:id="334" w:author="Samantha Cohen" w:date="2015-09-14T09:23:00Z">
        <w:r w:rsidR="00890C1A">
          <w:t xml:space="preserve">While a </w:t>
        </w:r>
      </w:ins>
      <w:ins w:id="335" w:author="Samantha Cohen" w:date="2015-09-14T09:24:00Z">
        <w:r w:rsidR="00890C1A">
          <w:t>variable</w:t>
        </w:r>
      </w:ins>
      <w:ins w:id="336" w:author="Samantha Cohen" w:date="2015-09-14T09:23:00Z">
        <w:r w:rsidR="00890C1A">
          <w:t xml:space="preserve"> </w:t>
        </w:r>
      </w:ins>
      <w:ins w:id="337" w:author="Samantha Cohen" w:date="2015-09-14T09:24:00Z">
        <w:r w:rsidR="00890C1A">
          <w:t>measuring policy representation based on government type</w:t>
        </w:r>
      </w:ins>
      <w:ins w:id="338" w:author="Samantha" w:date="2015-09-10T15:27:00Z">
        <w:r>
          <w:t xml:space="preserve"> will be tested in this study, the panel data used </w:t>
        </w:r>
      </w:ins>
      <w:ins w:id="339" w:author="Samantha" w:date="2015-09-10T15:28:00Z">
        <w:r>
          <w:t xml:space="preserve">will theoretically control for such differences between </w:t>
        </w:r>
        <w:commentRangeStart w:id="340"/>
        <w:r>
          <w:t>countries</w:t>
        </w:r>
      </w:ins>
      <w:ins w:id="341" w:author="Samantha" w:date="2015-09-18T11:52:00Z">
        <w:r w:rsidR="003C75D4">
          <w:t xml:space="preserve"> if government patterns remain the same</w:t>
        </w:r>
      </w:ins>
      <w:ins w:id="342" w:author="Samantha" w:date="2015-09-10T15:28:00Z">
        <w:r>
          <w:t xml:space="preserve">.  </w:t>
        </w:r>
      </w:ins>
      <w:ins w:id="343" w:author="Samantha" w:date="2015-09-10T15:27:00Z">
        <w:r>
          <w:t xml:space="preserve"> </w:t>
        </w:r>
      </w:ins>
      <w:commentRangeEnd w:id="340"/>
      <w:ins w:id="344" w:author="Samantha" w:date="2015-09-16T09:03:00Z">
        <w:r w:rsidR="000D5B91">
          <w:rPr>
            <w:rStyle w:val="CommentReference"/>
          </w:rPr>
          <w:commentReference w:id="340"/>
        </w:r>
      </w:ins>
    </w:p>
    <w:p w14:paraId="36FA5072" w14:textId="33C8534C" w:rsidR="0078200F" w:rsidRDefault="0078200F" w:rsidP="00365FFA">
      <w:pPr>
        <w:rPr>
          <w:ins w:id="345" w:author="Samantha" w:date="2015-09-10T14:40:00Z"/>
        </w:rPr>
      </w:pPr>
      <w:ins w:id="346" w:author="Samantha" w:date="2015-09-18T13:24:00Z">
        <w:r>
          <w:t xml:space="preserve">Since </w:t>
        </w:r>
      </w:ins>
      <w:ins w:id="347" w:author="Samantha" w:date="2015-09-18T13:25:00Z">
        <w:r>
          <w:t xml:space="preserve">the </w:t>
        </w:r>
      </w:ins>
      <w:ins w:id="348" w:author="Samantha" w:date="2015-09-18T13:24:00Z">
        <w:r>
          <w:t>electoral majority of parties in European countries changes from election to election,</w:t>
        </w:r>
        <w:r>
          <w:rPr>
            <w:rStyle w:val="FootnoteReference"/>
          </w:rPr>
          <w:footnoteReference w:id="10"/>
        </w:r>
        <w:r>
          <w:t xml:space="preserve"> panel data will not adequately control for government in the relationship between public opinion and defense spending. Thus, this model will define a variable to measure the sort of government that would more likely pass higher defense budgets. In the paper </w:t>
        </w:r>
        <w:r>
          <w:rPr>
            <w:i/>
          </w:rPr>
          <w:t xml:space="preserve">Party Competition and European Integration in the East and West </w:t>
        </w:r>
        <w:r>
          <w:t>by Gary Marks, Liesbet Hooghe, Moira Nelson and Erica Edwards, the tendencies of political parties between Eastern and Western Europe are explored. Instead of just using the left-wing and right-wing categories to describe political parties, Marks et al. explore two alternative ways to describe parties: TAN and GAL. TAN stands for traditionalism/authority/nationalism and GAL stands for green/alternative/libertarian.</w:t>
        </w:r>
        <w:r>
          <w:rPr>
            <w:rStyle w:val="FootnoteReference"/>
          </w:rPr>
          <w:footnoteReference w:id="11"/>
        </w:r>
        <w:r>
          <w:t xml:space="preserve"> Marks et al. makes these distinctions because their research suggests that Eastern left-winged political parties have different tendencies than Western left-winged political parties on topics such as the environment, immigration and defense. This also applies to the different Eastern and Western right-winged parties. Thus, the study team will take this into account when describing the tendencies of electoral power in European governments</w:t>
        </w:r>
      </w:ins>
      <w:ins w:id="353" w:author="Samantha" w:date="2015-09-18T13:25:00Z">
        <w:r>
          <w:t xml:space="preserve"> and further the discussion in the data section of this paper</w:t>
        </w:r>
      </w:ins>
      <w:bookmarkStart w:id="354" w:name="_GoBack"/>
      <w:bookmarkEnd w:id="354"/>
      <w:ins w:id="355" w:author="Samantha" w:date="2015-09-18T13:24:00Z">
        <w:r>
          <w:t xml:space="preserve">. </w:t>
        </w:r>
      </w:ins>
    </w:p>
    <w:p w14:paraId="5BDBEB21" w14:textId="1E36CA44" w:rsidR="00365FFA" w:rsidRPr="00EF059C" w:rsidRDefault="00986F11" w:rsidP="00365FFA">
      <w:pPr>
        <w:rPr>
          <w:ins w:id="356" w:author="Samantha" w:date="2015-09-10T14:40:00Z"/>
        </w:rPr>
      </w:pPr>
      <w:ins w:id="357" w:author="Samantha" w:date="2015-09-10T15:38:00Z">
        <w:r>
          <w:t xml:space="preserve">Keeping </w:t>
        </w:r>
        <w:del w:id="358" w:author="Arwen McNierney" w:date="2015-09-12T12:35:00Z">
          <w:r w:rsidDel="009E758F">
            <w:delText>in mind</w:delText>
          </w:r>
        </w:del>
      </w:ins>
      <w:ins w:id="359" w:author="Samantha" w:date="2015-09-10T14:40:00Z">
        <w:del w:id="360" w:author="Arwen McNierney" w:date="2015-09-12T12:35:00Z">
          <w:r w:rsidR="00365FFA" w:rsidDel="009E758F">
            <w:delText xml:space="preserve"> </w:delText>
          </w:r>
        </w:del>
        <w:r w:rsidR="00365FFA">
          <w:t>Risse-Kappen’s introduction of the theor</w:t>
        </w:r>
      </w:ins>
      <w:ins w:id="361" w:author="Samantha Cohen" w:date="2015-09-14T09:24:00Z">
        <w:r w:rsidR="00890C1A">
          <w:t>ies</w:t>
        </w:r>
      </w:ins>
      <w:ins w:id="362" w:author="Samantha Cohen" w:date="2015-09-14T09:25:00Z">
        <w:r w:rsidR="00890C1A">
          <w:t xml:space="preserve"> </w:t>
        </w:r>
      </w:ins>
      <w:ins w:id="363" w:author="Samantha" w:date="2015-09-10T14:40:00Z">
        <w:r w:rsidR="00365FFA">
          <w:t>behind public opinion and policy</w:t>
        </w:r>
      </w:ins>
      <w:ins w:id="364" w:author="Arwen McNierney" w:date="2015-09-12T12:35:00Z">
        <w:r w:rsidR="009E758F">
          <w:t xml:space="preserve"> in mind</w:t>
        </w:r>
      </w:ins>
      <w:ins w:id="365" w:author="Samantha" w:date="2015-09-10T14:40:00Z">
        <w:r w:rsidR="00365FFA">
          <w:t>, Robert Y. Shapiro discusses the importance of connecting “majoritarian congruence, or agreement between majorities and government policies” versus “covariational congruence between opinion changes and policy changes.”</w:t>
        </w:r>
        <w:r w:rsidR="00365FFA">
          <w:rPr>
            <w:rStyle w:val="FootnoteReference"/>
          </w:rPr>
          <w:footnoteReference w:id="12"/>
        </w:r>
        <w:r w:rsidR="00365FFA">
          <w:t xml:space="preserve"> In 2011</w:t>
        </w:r>
      </w:ins>
      <w:ins w:id="368" w:author="Arwen McNierney" w:date="2015-09-12T12:36:00Z">
        <w:r w:rsidR="00D34496">
          <w:t>,</w:t>
        </w:r>
      </w:ins>
      <w:ins w:id="369" w:author="Samantha" w:date="2015-09-10T14:40:00Z">
        <w:r w:rsidR="00365FFA" w:rsidRPr="00CA0357">
          <w:t xml:space="preserve"> Shapiro review</w:t>
        </w:r>
      </w:ins>
      <w:ins w:id="370" w:author="Samantha" w:date="2015-09-18T13:24:00Z">
        <w:r w:rsidR="0078200F">
          <w:t>ed</w:t>
        </w:r>
      </w:ins>
      <w:ins w:id="371" w:author="Samantha" w:date="2015-09-10T14:40:00Z">
        <w:del w:id="372" w:author="Arwen McNierney" w:date="2015-09-12T12:36:00Z">
          <w:r w:rsidR="00365FFA" w:rsidRPr="00CA0357" w:rsidDel="00D34496">
            <w:delText>s</w:delText>
          </w:r>
        </w:del>
        <w:r w:rsidR="00365FFA" w:rsidRPr="00CA0357">
          <w:t xml:space="preserve"> the research on public opinion and public policy in </w:t>
        </w:r>
        <w:r w:rsidR="00365FFA" w:rsidRPr="0098057E">
          <w:rPr>
            <w:i/>
            <w:iCs/>
          </w:rPr>
          <w:t>The Public Opinion Quarterly</w:t>
        </w:r>
        <w:r w:rsidR="00365FFA" w:rsidRPr="00CA0357">
          <w:t>.</w:t>
        </w:r>
        <w:r w:rsidR="00365FFA">
          <w:t xml:space="preserve"> </w:t>
        </w:r>
        <w:del w:id="373" w:author="Arwen McNierney" w:date="2015-09-12T12:36:00Z">
          <w:r w:rsidR="00365FFA" w:rsidDel="00D34496">
            <w:delText>Shapiro</w:delText>
          </w:r>
        </w:del>
      </w:ins>
      <w:ins w:id="374" w:author="Arwen McNierney" w:date="2015-09-12T12:36:00Z">
        <w:r w:rsidR="00D34496">
          <w:t>In his review, he</w:t>
        </w:r>
      </w:ins>
      <w:ins w:id="375" w:author="Samantha" w:date="2015-09-10T14:40:00Z">
        <w:r w:rsidR="00365FFA">
          <w:t xml:space="preserve"> advocates </w:t>
        </w:r>
      </w:ins>
      <w:ins w:id="376" w:author="Arwen McNierney" w:date="2015-09-12T12:36:00Z">
        <w:r w:rsidR="00D34496">
          <w:t xml:space="preserve">for </w:t>
        </w:r>
      </w:ins>
      <w:ins w:id="377" w:author="Samantha" w:date="2015-09-10T14:40:00Z">
        <w:r w:rsidR="00365FFA">
          <w:t xml:space="preserve">the importance </w:t>
        </w:r>
        <w:del w:id="378" w:author="Arwen McNierney" w:date="2015-09-12T12:37:00Z">
          <w:r w:rsidR="00365FFA" w:rsidDel="00D34496">
            <w:delText>for</w:delText>
          </w:r>
        </w:del>
      </w:ins>
      <w:ins w:id="379" w:author="Arwen McNierney" w:date="2015-09-12T12:37:00Z">
        <w:r w:rsidR="00D34496">
          <w:t>of</w:t>
        </w:r>
      </w:ins>
      <w:ins w:id="380" w:author="Samantha" w:date="2015-09-10T14:40:00Z">
        <w:r w:rsidR="00365FFA">
          <w:t xml:space="preserve"> </w:t>
        </w:r>
      </w:ins>
      <w:ins w:id="381" w:author="Samantha Cohen" w:date="2015-09-14T09:26:00Z">
        <w:r w:rsidR="00330ABC">
          <w:t xml:space="preserve">these </w:t>
        </w:r>
      </w:ins>
      <w:commentRangeStart w:id="382"/>
      <w:ins w:id="383" w:author="Samantha" w:date="2015-09-10T14:40:00Z">
        <w:r w:rsidR="00365FFA">
          <w:t>relationships</w:t>
        </w:r>
      </w:ins>
      <w:commentRangeEnd w:id="382"/>
      <w:r w:rsidR="00D34496">
        <w:rPr>
          <w:rStyle w:val="CommentReference"/>
        </w:rPr>
        <w:commentReference w:id="382"/>
      </w:r>
      <w:ins w:id="384" w:author="Samantha" w:date="2015-09-10T14:40:00Z">
        <w:r w:rsidR="00365FFA">
          <w:t xml:space="preserve"> to be studied on the same scale. </w:t>
        </w:r>
        <w:commentRangeStart w:id="385"/>
        <w:r w:rsidR="00365FFA">
          <w:t xml:space="preserve">The relationship should be either between decisions of both public opinion and public policy or between changes of both public opinion and public policy. </w:t>
        </w:r>
      </w:ins>
      <w:commentRangeEnd w:id="385"/>
      <w:r w:rsidR="00D34496">
        <w:rPr>
          <w:rStyle w:val="CommentReference"/>
        </w:rPr>
        <w:commentReference w:id="385"/>
      </w:r>
    </w:p>
    <w:p w14:paraId="1ED84AE6" w14:textId="2216A6EC" w:rsidR="00365FFA" w:rsidRDefault="00365FFA" w:rsidP="00365FFA">
      <w:pPr>
        <w:rPr>
          <w:ins w:id="386" w:author="Samantha" w:date="2015-09-10T14:40:00Z"/>
        </w:rPr>
      </w:pPr>
      <w:ins w:id="387" w:author="Samantha" w:date="2015-09-10T14:40:00Z">
        <w:r>
          <w:t>Another important characteristic of the relationship between public opinion and public policy in democratic countries is electoral accountability. Shapiro argues that electoral accountability is</w:t>
        </w:r>
        <w:del w:id="388" w:author="Arwen McNierney" w:date="2015-09-12T12:39:00Z">
          <w:r w:rsidDel="00D34496">
            <w:delText>,</w:delText>
          </w:r>
        </w:del>
        <w:r>
          <w:t xml:space="preserve"> “the most persuasive driving force,” in the relationship between the public and policy.</w:t>
        </w:r>
        <w:r>
          <w:rPr>
            <w:rStyle w:val="FootnoteReference"/>
          </w:rPr>
          <w:footnoteReference w:id="13"/>
        </w:r>
        <w:r>
          <w:t xml:space="preserve"> </w:t>
        </w:r>
        <w:commentRangeStart w:id="392"/>
        <w:r>
          <w:t xml:space="preserve">If electoral accountability </w:t>
        </w:r>
        <w:r>
          <w:lastRenderedPageBreak/>
          <w:t>does influence public policy</w:t>
        </w:r>
      </w:ins>
      <w:commentRangeEnd w:id="392"/>
      <w:r w:rsidR="00D34496">
        <w:rPr>
          <w:rStyle w:val="CommentReference"/>
        </w:rPr>
        <w:commentReference w:id="392"/>
      </w:r>
      <w:ins w:id="393" w:author="Samantha" w:date="2015-09-10T14:40:00Z">
        <w:r>
          <w:t xml:space="preserve">, then it must be captured when modeling the relationship between public opinion and public policy. </w:t>
        </w:r>
      </w:ins>
    </w:p>
    <w:p w14:paraId="6ABE2155" w14:textId="752BE65D" w:rsidR="00365FFA" w:rsidRDefault="00365FFA" w:rsidP="00365FFA">
      <w:pPr>
        <w:rPr>
          <w:ins w:id="394" w:author="Samantha" w:date="2015-09-16T09:35:00Z"/>
        </w:rPr>
      </w:pPr>
      <w:ins w:id="395" w:author="Samantha" w:date="2015-09-10T14:40:00Z">
        <w:r>
          <w:t>Shapiro also enforces the theory that this relationship runs on a two-way street</w:t>
        </w:r>
        <w:del w:id="396" w:author="Arwen McNierney" w:date="2015-09-12T13:09:00Z">
          <w:r w:rsidDel="00153E13">
            <w:delText>. Shapiro suggests</w:delText>
          </w:r>
        </w:del>
      </w:ins>
      <w:ins w:id="397" w:author="Arwen McNierney" w:date="2015-09-12T13:09:00Z">
        <w:r w:rsidR="00153E13">
          <w:t>, saying</w:t>
        </w:r>
      </w:ins>
      <w:ins w:id="398" w:author="Samantha" w:date="2015-09-10T14:40:00Z">
        <w:r>
          <w:t>, “Policies ultimately enacted may consequently be related to opinions that policymakers have helped shape through their rhetoric and behavior.”</w:t>
        </w:r>
        <w:r>
          <w:rPr>
            <w:rStyle w:val="FootnoteReference"/>
          </w:rPr>
          <w:footnoteReference w:id="14"/>
        </w:r>
        <w:r>
          <w:t xml:space="preserve"> When modeling </w:t>
        </w:r>
      </w:ins>
      <w:ins w:id="402" w:author="Samantha Cohen" w:date="2015-09-14T09:27:00Z">
        <w:r w:rsidR="00996C04">
          <w:t>the relationship between public opinion and policy</w:t>
        </w:r>
      </w:ins>
      <w:ins w:id="403" w:author="Samantha" w:date="2015-09-10T14:40:00Z">
        <w:r>
          <w:t xml:space="preserve">, this possibility must be tested </w:t>
        </w:r>
        <w:del w:id="404" w:author="Arwen McNierney" w:date="2015-09-12T13:10:00Z">
          <w:r w:rsidDel="00153E13">
            <w:delText>for</w:delText>
          </w:r>
        </w:del>
      </w:ins>
      <w:ins w:id="405" w:author="Arwen McNierney" w:date="2015-09-12T13:10:00Z">
        <w:r w:rsidR="00153E13">
          <w:t>in order</w:t>
        </w:r>
      </w:ins>
      <w:ins w:id="406" w:author="Samantha" w:date="2015-09-10T14:40:00Z">
        <w:r>
          <w:t xml:space="preserve"> to create a robust estimate of how public opinion affects public policy. </w:t>
        </w:r>
      </w:ins>
      <w:ins w:id="407" w:author="Samantha Cohen" w:date="2015-09-14T09:28:00Z">
        <w:r w:rsidR="00996C04">
          <w:t xml:space="preserve">Shapiro’s </w:t>
        </w:r>
        <w:del w:id="408" w:author="Samantha" w:date="2015-09-16T09:11:00Z">
          <w:r w:rsidR="00996C04" w:rsidDel="00AC5EF6">
            <w:delText>suggestion</w:delText>
          </w:r>
        </w:del>
      </w:ins>
      <w:ins w:id="409" w:author="Samantha" w:date="2015-09-16T09:11:00Z">
        <w:r w:rsidR="00AC5EF6">
          <w:t>suggestions are</w:t>
        </w:r>
      </w:ins>
      <w:ins w:id="410" w:author="Samantha" w:date="2015-09-10T14:40:00Z">
        <w:r>
          <w:t xml:space="preserve"> mirrored and </w:t>
        </w:r>
        <w:del w:id="411" w:author="Arwen McNierney" w:date="2015-09-12T13:11:00Z">
          <w:r w:rsidDel="00153E13">
            <w:delText>more</w:delText>
          </w:r>
        </w:del>
      </w:ins>
      <w:ins w:id="412" w:author="Arwen McNierney" w:date="2015-09-12T13:11:00Z">
        <w:r w:rsidR="00153E13">
          <w:t>further</w:t>
        </w:r>
      </w:ins>
      <w:ins w:id="413" w:author="Samantha" w:date="2015-09-10T14:40:00Z">
        <w:r>
          <w:t xml:space="preserve"> defined by Christopher Wlezien in</w:t>
        </w:r>
        <w:r w:rsidRPr="0098057E">
          <w:rPr>
            <w:i/>
            <w:iCs/>
          </w:rPr>
          <w:t xml:space="preserve"> </w:t>
        </w:r>
        <w:r>
          <w:t xml:space="preserve">the </w:t>
        </w:r>
        <w:r w:rsidRPr="0098057E">
          <w:rPr>
            <w:i/>
            <w:iCs/>
          </w:rPr>
          <w:t>British Journal of Political Science</w:t>
        </w:r>
        <w:del w:id="414" w:author="Arwen McNierney" w:date="2015-09-12T13:11:00Z">
          <w:r w:rsidDel="00153E13">
            <w:delText>,</w:delText>
          </w:r>
        </w:del>
        <w:r>
          <w:t xml:space="preserve"> </w:t>
        </w:r>
      </w:ins>
      <w:ins w:id="415" w:author="Arwen McNierney" w:date="2015-09-12T13:11:00Z">
        <w:r w:rsidR="00153E13">
          <w:t>(</w:t>
        </w:r>
      </w:ins>
      <w:ins w:id="416" w:author="Samantha" w:date="2015-09-10T14:40:00Z">
        <w:r>
          <w:t>January 1996</w:t>
        </w:r>
      </w:ins>
      <w:ins w:id="417" w:author="Arwen McNierney" w:date="2015-09-12T13:11:00Z">
        <w:r w:rsidR="00153E13">
          <w:t>), in which</w:t>
        </w:r>
        <w:del w:id="418" w:author="Samantha" w:date="2015-09-16T09:12:00Z">
          <w:r w:rsidR="00153E13" w:rsidDel="00AC5EF6">
            <w:delText xml:space="preserve"> he</w:delText>
          </w:r>
        </w:del>
      </w:ins>
      <w:ins w:id="419" w:author="Samantha" w:date="2015-09-10T14:40:00Z">
        <w:del w:id="420" w:author="Arwen McNierney" w:date="2015-09-12T13:11:00Z">
          <w:r w:rsidDel="00153E13">
            <w:delText>.</w:delText>
          </w:r>
        </w:del>
        <w:r>
          <w:t xml:space="preserve"> Wlezien in</w:t>
        </w:r>
      </w:ins>
      <w:ins w:id="421" w:author="Samantha" w:date="2015-09-10T15:39:00Z">
        <w:r w:rsidR="00986F11">
          <w:t>vents</w:t>
        </w:r>
      </w:ins>
      <w:ins w:id="422" w:author="Samantha" w:date="2015-09-10T14:40:00Z">
        <w:r>
          <w:t xml:space="preserve"> the </w:t>
        </w:r>
        <w:commentRangeStart w:id="423"/>
        <w:del w:id="424" w:author="Arwen McNierney" w:date="2015-09-12T13:11:00Z">
          <w:r w:rsidDel="00153E13">
            <w:delText>“</w:delText>
          </w:r>
        </w:del>
      </w:ins>
      <w:ins w:id="425" w:author="Samantha" w:date="2015-09-16T09:12:00Z">
        <w:r w:rsidR="00AC5EF6">
          <w:t>t</w:t>
        </w:r>
      </w:ins>
      <w:ins w:id="426" w:author="Samantha" w:date="2015-09-10T14:40:00Z">
        <w:r>
          <w:t>hermostat theory</w:t>
        </w:r>
      </w:ins>
      <w:commentRangeEnd w:id="423"/>
      <w:r w:rsidR="00153E13">
        <w:rPr>
          <w:rStyle w:val="CommentReference"/>
        </w:rPr>
        <w:commentReference w:id="423"/>
      </w:r>
      <w:ins w:id="427" w:author="Samantha" w:date="2015-09-10T14:40:00Z">
        <w:r>
          <w:t>.</w:t>
        </w:r>
        <w:del w:id="428" w:author="Arwen McNierney" w:date="2015-09-12T13:12:00Z">
          <w:r w:rsidDel="00153E13">
            <w:delText>”</w:delText>
          </w:r>
        </w:del>
        <w:r>
          <w:t xml:space="preserve"> He argues that public opinion acts similar</w:t>
        </w:r>
      </w:ins>
      <w:ins w:id="429" w:author="Arwen McNierney" w:date="2015-09-12T13:13:00Z">
        <w:r w:rsidR="004647D3">
          <w:t>ly</w:t>
        </w:r>
      </w:ins>
      <w:ins w:id="430" w:author="Samantha" w:date="2015-09-10T14:40:00Z">
        <w:r>
          <w:t xml:space="preserve"> to a thermostat, “so that when policy differed from the favored policy temperature (which could itself change) the public would send a signal to adjust policy accordingly and, once sufficiently adjusted, the signal would stop.”</w:t>
        </w:r>
        <w:r>
          <w:rPr>
            <w:rStyle w:val="FootnoteReference"/>
          </w:rPr>
          <w:footnoteReference w:id="15"/>
        </w:r>
      </w:ins>
      <w:ins w:id="433" w:author="Samantha" w:date="2015-09-16T09:19:00Z">
        <w:r w:rsidR="004A4127">
          <w:t xml:space="preserve"> </w:t>
        </w:r>
      </w:ins>
      <w:ins w:id="434" w:author="Samantha" w:date="2015-09-10T14:40:00Z">
        <w:del w:id="435" w:author="Arwen McNierney" w:date="2015-09-12T13:13:00Z">
          <w:r w:rsidDel="004647D3">
            <w:delText>Wlezien’</w:delText>
          </w:r>
        </w:del>
      </w:ins>
      <w:ins w:id="436" w:author="Arwen McNierney" w:date="2015-09-12T13:13:00Z">
        <w:r w:rsidR="004647D3">
          <w:t>Hi</w:t>
        </w:r>
      </w:ins>
      <w:ins w:id="437" w:author="Samantha" w:date="2015-09-10T14:40:00Z">
        <w:r>
          <w:t xml:space="preserve">s model tries to mathematically capture this theory. </w:t>
        </w:r>
      </w:ins>
    </w:p>
    <w:p w14:paraId="78872F3B" w14:textId="7BDAE4D7" w:rsidR="008E0315" w:rsidRDefault="008E0315" w:rsidP="00365FFA">
      <w:pPr>
        <w:rPr>
          <w:ins w:id="438" w:author="Samantha" w:date="2015-09-10T14:40:00Z"/>
        </w:rPr>
      </w:pPr>
      <w:ins w:id="439" w:author="Samantha" w:date="2015-09-16T09:39:00Z">
        <w:r>
          <w:t xml:space="preserve">Wlezien’s </w:t>
        </w:r>
      </w:ins>
      <w:ins w:id="440" w:author="Samantha" w:date="2015-09-16T10:06:00Z">
        <w:r w:rsidR="00D55DFE">
          <w:t xml:space="preserve">thermostat </w:t>
        </w:r>
      </w:ins>
      <w:ins w:id="441" w:author="Samantha" w:date="2015-09-16T09:39:00Z">
        <w:r>
          <w:t>model uses a</w:t>
        </w:r>
      </w:ins>
      <w:ins w:id="442" w:author="Samantha" w:date="2015-09-16T10:16:00Z">
        <w:r w:rsidR="006370E4">
          <w:t xml:space="preserve"> variable defining the</w:t>
        </w:r>
      </w:ins>
      <w:ins w:id="443" w:author="Samantha" w:date="2015-09-16T09:39:00Z">
        <w:r>
          <w:t xml:space="preserve"> public’s relative preference to predict the thermostat theory. This relative preference is calculated by subtracting the policy level of defense spending</w:t>
        </w:r>
      </w:ins>
      <w:ins w:id="444" w:author="Samantha" w:date="2015-09-16T10:06:00Z">
        <w:r w:rsidR="006370E4">
          <w:t xml:space="preserve"> (an increase or a decrease)</w:t>
        </w:r>
      </w:ins>
      <w:ins w:id="445" w:author="Samantha" w:date="2015-09-16T09:39:00Z">
        <w:r>
          <w:t xml:space="preserve"> from the public</w:t>
        </w:r>
      </w:ins>
      <w:ins w:id="446" w:author="Samantha" w:date="2015-09-16T09:40:00Z">
        <w:r>
          <w:t xml:space="preserve">’s opinion on whether defense spending should increase or decrease. </w:t>
        </w:r>
      </w:ins>
      <w:ins w:id="447" w:author="Samantha" w:date="2015-09-16T10:12:00Z">
        <w:r w:rsidR="006370E4">
          <w:t xml:space="preserve">In </w:t>
        </w:r>
      </w:ins>
      <w:ins w:id="448" w:author="Samantha" w:date="2015-09-16T10:13:00Z">
        <w:r w:rsidR="006370E4">
          <w:t xml:space="preserve">Soroka and Wlezien’s </w:t>
        </w:r>
        <w:commentRangeStart w:id="449"/>
        <w:r w:rsidR="006370E4">
          <w:t>2010</w:t>
        </w:r>
      </w:ins>
      <w:ins w:id="450" w:author="Samantha" w:date="2015-09-16T10:12:00Z">
        <w:r w:rsidR="006370E4">
          <w:t xml:space="preserve"> </w:t>
        </w:r>
      </w:ins>
      <w:commentRangeEnd w:id="449"/>
      <w:ins w:id="451" w:author="Samantha" w:date="2015-09-16T10:13:00Z">
        <w:r w:rsidR="006370E4">
          <w:rPr>
            <w:rStyle w:val="CommentReference"/>
          </w:rPr>
          <w:commentReference w:id="449"/>
        </w:r>
        <w:r w:rsidR="006370E4">
          <w:t xml:space="preserve">book, </w:t>
        </w:r>
        <w:r w:rsidR="006370E4">
          <w:rPr>
            <w:i/>
          </w:rPr>
          <w:t xml:space="preserve">Degrees of Democracy </w:t>
        </w:r>
        <w:r w:rsidR="006370E4">
          <w:t>the authors</w:t>
        </w:r>
      </w:ins>
      <w:ins w:id="452" w:author="Samantha" w:date="2015-09-16T10:15:00Z">
        <w:r w:rsidR="006370E4">
          <w:t xml:space="preserve"> further</w:t>
        </w:r>
      </w:ins>
      <w:ins w:id="453" w:author="Samantha" w:date="2015-09-16T10:13:00Z">
        <w:r w:rsidR="006370E4">
          <w:t xml:space="preserve"> develop </w:t>
        </w:r>
      </w:ins>
      <w:ins w:id="454" w:author="Samantha" w:date="2015-09-16T10:14:00Z">
        <w:r w:rsidR="006370E4">
          <w:t>the thermostat model</w:t>
        </w:r>
      </w:ins>
      <w:ins w:id="455" w:author="Samantha" w:date="2015-09-16T10:15:00Z">
        <w:r w:rsidR="006370E4">
          <w:t xml:space="preserve">. They argued before that the public’s relative preference </w:t>
        </w:r>
      </w:ins>
      <w:ins w:id="456" w:author="Samantha" w:date="2015-09-16T10:16:00Z">
        <w:r w:rsidR="006370E4">
          <w:t>variable could not be directly defined because there was not data to observe the public’s opinion on defense spending.</w:t>
        </w:r>
      </w:ins>
      <w:ins w:id="457" w:author="Samantha" w:date="2015-09-16T10:43:00Z">
        <w:r w:rsidR="003E5CC1">
          <w:rPr>
            <w:rStyle w:val="FootnoteReference"/>
          </w:rPr>
          <w:footnoteReference w:id="16"/>
        </w:r>
      </w:ins>
      <w:ins w:id="459" w:author="Samantha" w:date="2015-09-16T10:16:00Z">
        <w:r w:rsidR="006370E4">
          <w:t xml:space="preserve"> </w:t>
        </w:r>
      </w:ins>
      <w:ins w:id="460" w:author="Samantha" w:date="2015-09-16T10:17:00Z">
        <w:r w:rsidR="00E81437">
          <w:t>In 2010, they model</w:t>
        </w:r>
      </w:ins>
      <w:ins w:id="461" w:author="Samantha" w:date="2015-09-16T10:19:00Z">
        <w:r w:rsidR="00E81437">
          <w:t xml:space="preserve"> relative preference to be dependent on </w:t>
        </w:r>
      </w:ins>
      <w:ins w:id="462" w:author="Samantha" w:date="2015-09-16T10:20:00Z">
        <w:r w:rsidR="00E81437">
          <w:t>actual policy and a series of exogenous variables</w:t>
        </w:r>
      </w:ins>
      <w:ins w:id="463" w:author="Samantha" w:date="2015-09-16T10:23:00Z">
        <w:r w:rsidR="00E81437">
          <w:t xml:space="preserve"> defining public preference</w:t>
        </w:r>
      </w:ins>
      <w:ins w:id="464" w:author="Samantha" w:date="2015-09-16T10:30:00Z">
        <w:r w:rsidR="00437DC3">
          <w:t>. They th</w:t>
        </w:r>
      </w:ins>
      <w:ins w:id="465" w:author="Samantha" w:date="2015-09-16T10:31:00Z">
        <w:r w:rsidR="00437DC3">
          <w:t xml:space="preserve">en use defense spending and other exogenous variables to predict preferences and find that an increase in spending decreases the public’s preferences for defense spending. The dependent variable preferences, is calculated from the previous model </w:t>
        </w:r>
      </w:ins>
      <w:ins w:id="466" w:author="Samantha" w:date="2015-09-16T10:34:00Z">
        <w:r w:rsidR="00437DC3">
          <w:t>explaining relative preference. Th</w:t>
        </w:r>
      </w:ins>
      <w:ins w:id="467" w:author="Samantha" w:date="2015-09-16T10:38:00Z">
        <w:r w:rsidR="003E5CC1">
          <w:t xml:space="preserve">ey also compare this with the affect policy decisions (versus outlays) have on public </w:t>
        </w:r>
      </w:ins>
      <w:ins w:id="468" w:author="Samantha" w:date="2015-09-16T10:39:00Z">
        <w:r w:rsidR="003E5CC1">
          <w:t>opinion</w:t>
        </w:r>
      </w:ins>
      <w:ins w:id="469" w:author="Samantha" w:date="2015-09-16T10:38:00Z">
        <w:r w:rsidR="003E5CC1">
          <w:t xml:space="preserve"> and find that</w:t>
        </w:r>
      </w:ins>
      <w:ins w:id="470" w:author="Samantha" w:date="2015-09-16T10:39:00Z">
        <w:r w:rsidR="003E5CC1">
          <w:t xml:space="preserve"> outlays in defense policy impact the public’s opinion more than policy decisions such as appropriations.</w:t>
        </w:r>
      </w:ins>
      <w:ins w:id="471" w:author="Samantha" w:date="2015-09-16T10:43:00Z">
        <w:r w:rsidR="003E5CC1">
          <w:rPr>
            <w:rStyle w:val="FootnoteReference"/>
          </w:rPr>
          <w:footnoteReference w:id="17"/>
        </w:r>
      </w:ins>
      <w:ins w:id="473" w:author="Samantha" w:date="2015-09-16T10:39:00Z">
        <w:r w:rsidR="003E5CC1">
          <w:t xml:space="preserve"> This supports the research question investigated in this paper asking whether or not </w:t>
        </w:r>
      </w:ins>
      <w:ins w:id="474" w:author="Samantha" w:date="2015-09-16T10:40:00Z">
        <w:r w:rsidR="003E5CC1">
          <w:t>opinion</w:t>
        </w:r>
      </w:ins>
      <w:ins w:id="475" w:author="Samantha" w:date="2015-09-16T10:39:00Z">
        <w:r w:rsidR="003E5CC1">
          <w:t xml:space="preserve"> </w:t>
        </w:r>
      </w:ins>
      <w:ins w:id="476" w:author="Samantha" w:date="2015-09-16T10:40:00Z">
        <w:r w:rsidR="003E5CC1">
          <w:t xml:space="preserve">affects defense spending. This </w:t>
        </w:r>
      </w:ins>
      <w:ins w:id="477" w:author="Samantha" w:date="2015-09-16T10:41:00Z">
        <w:r w:rsidR="003E5CC1">
          <w:t>theoretically</w:t>
        </w:r>
      </w:ins>
      <w:ins w:id="478" w:author="Samantha" w:date="2015-09-16T10:40:00Z">
        <w:r w:rsidR="003E5CC1">
          <w:t xml:space="preserve"> </w:t>
        </w:r>
      </w:ins>
      <w:ins w:id="479" w:author="Samantha" w:date="2015-09-16T10:41:00Z">
        <w:r w:rsidR="003E5CC1">
          <w:t>could be irrelevant if the public was not affected by defense spending</w:t>
        </w:r>
      </w:ins>
      <w:ins w:id="480" w:author="Samantha" w:date="2015-09-16T10:42:00Z">
        <w:r w:rsidR="003E5CC1">
          <w:t>.</w:t>
        </w:r>
      </w:ins>
      <w:ins w:id="481" w:author="Samantha" w:date="2015-09-16T10:41:00Z">
        <w:r w:rsidR="003E5CC1">
          <w:t xml:space="preserve"> </w:t>
        </w:r>
      </w:ins>
      <w:ins w:id="482" w:author="Samantha" w:date="2015-09-16T10:42:00Z">
        <w:r w:rsidR="003E5CC1">
          <w:t>E</w:t>
        </w:r>
      </w:ins>
      <w:ins w:id="483" w:author="Samantha" w:date="2015-09-16T10:41:00Z">
        <w:r w:rsidR="003E5CC1">
          <w:t>vidence from Soroka and Wlezien’s model</w:t>
        </w:r>
      </w:ins>
      <w:ins w:id="484" w:author="Samantha" w:date="2015-09-16T10:42:00Z">
        <w:r w:rsidR="003E5CC1">
          <w:t>, however,</w:t>
        </w:r>
      </w:ins>
      <w:ins w:id="485" w:author="Samantha" w:date="2015-09-16T10:41:00Z">
        <w:r w:rsidR="003E5CC1">
          <w:t xml:space="preserve"> suggests that </w:t>
        </w:r>
      </w:ins>
      <w:ins w:id="486" w:author="Samantha" w:date="2015-09-16T10:42:00Z">
        <w:r w:rsidR="003E5CC1">
          <w:t xml:space="preserve">the public does respond to defense spending. </w:t>
        </w:r>
      </w:ins>
    </w:p>
    <w:p w14:paraId="1B11BA89" w14:textId="647D33D5" w:rsidR="00365FFA" w:rsidRDefault="00365FFA" w:rsidP="00365FFA">
      <w:pPr>
        <w:rPr>
          <w:ins w:id="487" w:author="Samantha" w:date="2015-09-10T14:40:00Z"/>
        </w:rPr>
      </w:pPr>
      <w:ins w:id="488" w:author="Samantha" w:date="2015-09-10T14:40:00Z">
        <w:r>
          <w:t>Wlezien</w:t>
        </w:r>
      </w:ins>
      <w:ins w:id="489" w:author="Samantha" w:date="2015-09-16T10:44:00Z">
        <w:r w:rsidR="00C64A2A">
          <w:t xml:space="preserve"> (1996)</w:t>
        </w:r>
      </w:ins>
      <w:ins w:id="490" w:author="Samantha" w:date="2015-09-10T14:40:00Z">
        <w:r>
          <w:t xml:space="preserve"> also discusses the potential consequences of survey data. For instance, </w:t>
        </w:r>
      </w:ins>
      <w:commentRangeStart w:id="491"/>
      <w:ins w:id="492" w:author="Samantha Cohen" w:date="2015-09-14T09:28:00Z">
        <w:r w:rsidR="00996C04">
          <w:t>the relationship between public opinion and policy</w:t>
        </w:r>
      </w:ins>
      <w:ins w:id="493" w:author="Samantha" w:date="2015-09-10T14:40:00Z">
        <w:r>
          <w:t xml:space="preserve"> </w:t>
        </w:r>
      </w:ins>
      <w:commentRangeEnd w:id="491"/>
      <w:r w:rsidR="004647D3">
        <w:rPr>
          <w:rStyle w:val="CommentReference"/>
        </w:rPr>
        <w:commentReference w:id="491"/>
      </w:r>
      <w:ins w:id="494" w:author="Samantha" w:date="2015-09-10T14:40:00Z">
        <w:r>
          <w:t xml:space="preserve">requires that the collection of public opinion data should be done at the same time each year. Otherwise, </w:t>
        </w:r>
        <w:del w:id="495" w:author="Arwen McNierney" w:date="2015-09-12T13:14:00Z">
          <w:r w:rsidDel="004647D3">
            <w:delText xml:space="preserve">there could be bias in </w:delText>
          </w:r>
        </w:del>
        <w:r>
          <w:t>the public opinion data</w:t>
        </w:r>
      </w:ins>
      <w:ins w:id="496" w:author="Arwen McNierney" w:date="2015-09-12T13:14:00Z">
        <w:r w:rsidR="004647D3">
          <w:t xml:space="preserve"> could contain a bias</w:t>
        </w:r>
      </w:ins>
      <w:ins w:id="497" w:author="Samantha" w:date="2015-09-10T14:40:00Z">
        <w:r>
          <w:t xml:space="preserve"> </w:t>
        </w:r>
      </w:ins>
      <w:ins w:id="498" w:author="Arwen McNierney" w:date="2015-09-12T13:14:00Z">
        <w:r w:rsidR="004647D3">
          <w:t>due to</w:t>
        </w:r>
      </w:ins>
      <w:ins w:id="499" w:author="Samantha" w:date="2015-09-10T14:40:00Z">
        <w:del w:id="500" w:author="Arwen McNierney" w:date="2015-09-12T13:14:00Z">
          <w:r w:rsidDel="004647D3">
            <w:delText>from</w:delText>
          </w:r>
        </w:del>
        <w:r>
          <w:t xml:space="preserve"> differences in how the public feels at different times each year.</w:t>
        </w:r>
        <w:r>
          <w:rPr>
            <w:rStyle w:val="FootnoteReference"/>
          </w:rPr>
          <w:footnoteReference w:id="18"/>
        </w:r>
        <w:r>
          <w:t xml:space="preserve"> The methods used by</w:t>
        </w:r>
      </w:ins>
      <w:ins w:id="504" w:author="Samantha" w:date="2015-09-10T15:40:00Z">
        <w:r w:rsidR="003C5FA6">
          <w:t xml:space="preserve"> this paper’s data</w:t>
        </w:r>
      </w:ins>
      <w:ins w:id="505" w:author="Arwen McNierney" w:date="2015-09-12T13:14:00Z">
        <w:r w:rsidR="004647D3">
          <w:t>, taken</w:t>
        </w:r>
      </w:ins>
      <w:ins w:id="506" w:author="Samantha" w:date="2015-09-10T15:40:00Z">
        <w:r w:rsidR="003C5FA6">
          <w:t xml:space="preserve"> from</w:t>
        </w:r>
      </w:ins>
      <w:ins w:id="507" w:author="Samantha" w:date="2015-09-10T14:40:00Z">
        <w:r>
          <w:t xml:space="preserve"> the German Marshall Fund’s Trans-Atlantic Trends annual public opinion assessment and the European Commission’s Eurobarometer</w:t>
        </w:r>
      </w:ins>
      <w:ins w:id="508" w:author="Arwen McNierney" w:date="2015-09-12T13:14:00Z">
        <w:r w:rsidR="004647D3">
          <w:t>,</w:t>
        </w:r>
      </w:ins>
      <w:ins w:id="509" w:author="Samantha" w:date="2015-09-10T14:40:00Z">
        <w:r>
          <w:t xml:space="preserve"> will be discussed</w:t>
        </w:r>
      </w:ins>
      <w:ins w:id="510" w:author="Arwen McNierney" w:date="2015-09-12T13:14:00Z">
        <w:r w:rsidR="004647D3">
          <w:t xml:space="preserve"> later,</w:t>
        </w:r>
      </w:ins>
      <w:ins w:id="511" w:author="Samantha" w:date="2015-09-10T14:40:00Z">
        <w:r>
          <w:t xml:space="preserve"> in the Data section of this paper. </w:t>
        </w:r>
      </w:ins>
    </w:p>
    <w:p w14:paraId="122DC887" w14:textId="66C13FA8" w:rsidR="00365FFA" w:rsidRDefault="00B70878" w:rsidP="00365FFA">
      <w:pPr>
        <w:rPr>
          <w:ins w:id="512" w:author="Samantha" w:date="2015-09-10T14:40:00Z"/>
        </w:rPr>
      </w:pPr>
      <w:ins w:id="513" w:author="Arwen McNierney" w:date="2015-09-12T13:15:00Z">
        <w:r>
          <w:t>Gabriel A. Almond, in his</w:t>
        </w:r>
        <w:r w:rsidDel="00B70878">
          <w:t xml:space="preserve"> </w:t>
        </w:r>
      </w:ins>
      <w:ins w:id="514" w:author="Arwen McNierney" w:date="2015-09-12T13:16:00Z">
        <w:r>
          <w:t xml:space="preserve">1956 </w:t>
        </w:r>
      </w:ins>
      <w:ins w:id="515" w:author="Arwen McNierney" w:date="2015-09-12T13:15:00Z">
        <w:r w:rsidRPr="0098057E">
          <w:rPr>
            <w:i/>
            <w:iCs/>
          </w:rPr>
          <w:t>Public Opinion Quarterly</w:t>
        </w:r>
        <w:r>
          <w:t xml:space="preserve"> </w:t>
        </w:r>
      </w:ins>
      <w:ins w:id="516" w:author="Samantha" w:date="2015-09-10T14:40:00Z">
        <w:del w:id="517" w:author="Arwen McNierney" w:date="2015-09-12T13:15:00Z">
          <w:r w:rsidR="00365FFA" w:rsidDel="00B70878">
            <w:delText xml:space="preserve">A 1956 </w:delText>
          </w:r>
        </w:del>
        <w:r w:rsidR="00365FFA">
          <w:t>paper</w:t>
        </w:r>
      </w:ins>
      <w:ins w:id="518" w:author="Arwen McNierney" w:date="2015-09-12T13:16:00Z">
        <w:r>
          <w:t>, is</w:t>
        </w:r>
      </w:ins>
      <w:ins w:id="519" w:author="Samantha" w:date="2015-09-10T14:40:00Z">
        <w:r w:rsidR="00365FFA">
          <w:t xml:space="preserve"> more focused on the relationship between public opinion and national security policy</w:t>
        </w:r>
      </w:ins>
      <w:ins w:id="520" w:author="Arwen McNierney" w:date="2015-09-12T13:21:00Z">
        <w:r w:rsidR="00C12E42">
          <w:t>,</w:t>
        </w:r>
      </w:ins>
      <w:ins w:id="521" w:author="Samantha" w:date="2015-09-10T14:40:00Z">
        <w:r w:rsidR="00365FFA">
          <w:t xml:space="preserve"> </w:t>
        </w:r>
        <w:del w:id="522" w:author="Arwen McNierney" w:date="2015-09-12T13:16:00Z">
          <w:r w:rsidR="00365FFA" w:rsidDel="00B70878">
            <w:delText xml:space="preserve">from </w:delText>
          </w:r>
          <w:r w:rsidR="00365FFA" w:rsidDel="00B70878">
            <w:rPr>
              <w:i/>
            </w:rPr>
            <w:delText>The Public Opinion Quarterly</w:delText>
          </w:r>
          <w:r w:rsidR="00365FFA" w:rsidDel="00B70878">
            <w:delText xml:space="preserve"> by Gabriel A. Almond</w:delText>
          </w:r>
        </w:del>
      </w:ins>
      <w:ins w:id="523" w:author="Arwen McNierney" w:date="2015-09-12T13:16:00Z">
        <w:r>
          <w:t>and</w:t>
        </w:r>
      </w:ins>
      <w:ins w:id="524" w:author="Samantha" w:date="2015-09-10T14:40:00Z">
        <w:r w:rsidR="00365FFA">
          <w:t xml:space="preserve"> </w:t>
        </w:r>
      </w:ins>
      <w:ins w:id="525" w:author="Arwen McNierney" w:date="2015-09-12T13:21:00Z">
        <w:r w:rsidR="00C12E42">
          <w:t xml:space="preserve">he </w:t>
        </w:r>
      </w:ins>
      <w:ins w:id="526" w:author="Samantha" w:date="2015-09-10T14:40:00Z">
        <w:r w:rsidR="00365FFA">
          <w:t xml:space="preserve">discusses </w:t>
        </w:r>
      </w:ins>
      <w:ins w:id="527" w:author="Arwen McNierney" w:date="2015-09-12T13:16:00Z">
        <w:r>
          <w:t xml:space="preserve">the </w:t>
        </w:r>
      </w:ins>
      <w:ins w:id="528" w:author="Samantha" w:date="2015-09-10T14:40:00Z">
        <w:r w:rsidR="00365FFA">
          <w:t>public opinion’s effect on national security rather than public policy as a whole. Almond argues that public opinion follows government initiatives more</w:t>
        </w:r>
        <w:del w:id="529" w:author="Arwen McNierney" w:date="2015-09-12T13:21:00Z">
          <w:r w:rsidR="00365FFA" w:rsidDel="00C12E42">
            <w:delText xml:space="preserve"> so</w:delText>
          </w:r>
        </w:del>
        <w:r w:rsidR="00365FFA">
          <w:t xml:space="preserve"> than any other policy sphere, i.e. </w:t>
        </w:r>
        <w:commentRangeStart w:id="530"/>
        <w:r w:rsidR="00365FFA">
          <w:t xml:space="preserve">public opinion depends more on security </w:t>
        </w:r>
        <w:r w:rsidR="00365FFA">
          <w:lastRenderedPageBreak/>
          <w:t xml:space="preserve">policy </w:t>
        </w:r>
        <w:del w:id="531" w:author="Arwen McNierney" w:date="2015-09-12T13:22:00Z">
          <w:r w:rsidR="00365FFA" w:rsidDel="00C12E42">
            <w:delText xml:space="preserve">rather </w:delText>
          </w:r>
        </w:del>
        <w:r w:rsidR="00365FFA">
          <w:t xml:space="preserve">than </w:t>
        </w:r>
        <w:del w:id="532" w:author="Arwen McNierney" w:date="2015-09-12T13:22:00Z">
          <w:r w:rsidR="00365FFA" w:rsidDel="00C12E42">
            <w:delText xml:space="preserve">this paper’s initial research question: how does public opinion affect </w:delText>
          </w:r>
        </w:del>
        <w:r w:rsidR="00365FFA">
          <w:t>defense spending</w:t>
        </w:r>
      </w:ins>
      <w:ins w:id="533" w:author="Arwen McNierney" w:date="2015-09-12T13:22:00Z">
        <w:r w:rsidR="00C12E42">
          <w:t>, which directly pertains with is paper’s initial research question</w:t>
        </w:r>
        <w:commentRangeEnd w:id="530"/>
        <w:r w:rsidR="00C12E42">
          <w:rPr>
            <w:rStyle w:val="CommentReference"/>
          </w:rPr>
          <w:commentReference w:id="530"/>
        </w:r>
        <w:r w:rsidR="00C12E42">
          <w:t>.</w:t>
        </w:r>
      </w:ins>
      <w:ins w:id="534" w:author="Samantha" w:date="2015-09-10T14:40:00Z">
        <w:del w:id="535" w:author="Arwen McNierney" w:date="2015-09-12T13:22:00Z">
          <w:r w:rsidR="00365FFA" w:rsidDel="00C12E42">
            <w:delText>?</w:delText>
          </w:r>
        </w:del>
        <w:r w:rsidR="00365FFA">
          <w:rPr>
            <w:rStyle w:val="FootnoteReference"/>
          </w:rPr>
          <w:footnoteReference w:id="19"/>
        </w:r>
        <w:r w:rsidR="00365FFA">
          <w:t xml:space="preserve"> Almond suggests that the public looks to the media as the means of communication from the government </w:t>
        </w:r>
      </w:ins>
      <w:ins w:id="539" w:author="Arwen McNierney" w:date="2015-09-12T13:23:00Z">
        <w:r w:rsidR="00C12E42">
          <w:t xml:space="preserve">in order </w:t>
        </w:r>
      </w:ins>
      <w:ins w:id="540" w:author="Samantha" w:date="2015-09-10T14:40:00Z">
        <w:r w:rsidR="00365FFA">
          <w:t xml:space="preserve">to form their opinions on security issues. </w:t>
        </w:r>
        <w:commentRangeStart w:id="541"/>
        <w:del w:id="542" w:author="Arwen McNierney" w:date="2015-09-12T13:23:00Z">
          <w:r w:rsidR="00365FFA" w:rsidDel="00C12E42">
            <w:delText>Almond</w:delText>
          </w:r>
        </w:del>
      </w:ins>
      <w:ins w:id="543" w:author="Arwen McNierney" w:date="2015-09-12T13:23:00Z">
        <w:r w:rsidR="00C12E42">
          <w:t>He further</w:t>
        </w:r>
      </w:ins>
      <w:ins w:id="544" w:author="Samantha" w:date="2015-09-10T14:40:00Z">
        <w:r w:rsidR="00365FFA">
          <w:t xml:space="preserve"> argues that national security issues are</w:t>
        </w:r>
      </w:ins>
      <w:ins w:id="545" w:author="Arwen McNierney" w:date="2015-09-12T13:28:00Z">
        <w:r w:rsidR="00913D82">
          <w:t xml:space="preserve"> by </w:t>
        </w:r>
      </w:ins>
      <w:ins w:id="546" w:author="Samantha" w:date="2015-09-10T14:40:00Z">
        <w:r w:rsidR="00365FFA">
          <w:t xml:space="preserve">nature highly technical, </w:t>
        </w:r>
      </w:ins>
      <w:ins w:id="547" w:author="Arwen McNierney" w:date="2015-09-12T13:29:00Z">
        <w:r w:rsidR="00913D82">
          <w:t xml:space="preserve">and </w:t>
        </w:r>
      </w:ins>
      <w:ins w:id="548" w:author="Samantha" w:date="2015-09-10T14:40:00Z">
        <w:r w:rsidR="00365FFA">
          <w:t xml:space="preserve">often sensitive information </w:t>
        </w:r>
        <w:del w:id="549" w:author="Arwen McNierney" w:date="2015-09-12T13:29:00Z">
          <w:r w:rsidR="00365FFA" w:rsidDel="00913D82">
            <w:delText>and</w:delText>
          </w:r>
        </w:del>
      </w:ins>
      <w:ins w:id="550" w:author="Arwen McNierney" w:date="2015-09-12T13:29:00Z">
        <w:r w:rsidR="00913D82">
          <w:t>can</w:t>
        </w:r>
      </w:ins>
      <w:ins w:id="551" w:author="Samantha" w:date="2015-09-10T14:40:00Z">
        <w:r w:rsidR="00365FFA">
          <w:t xml:space="preserve"> carry high</w:t>
        </w:r>
      </w:ins>
      <w:ins w:id="552" w:author="Arwen McNierney" w:date="2015-09-12T13:29:00Z">
        <w:r w:rsidR="00913D82">
          <w:t xml:space="preserve"> </w:t>
        </w:r>
      </w:ins>
      <w:ins w:id="553" w:author="Samantha" w:date="2015-09-10T14:40:00Z">
        <w:del w:id="554" w:author="Arwen McNierney" w:date="2015-09-12T13:29:00Z">
          <w:r w:rsidR="00365FFA" w:rsidDel="00913D82">
            <w:delText>-</w:delText>
          </w:r>
        </w:del>
        <w:r w:rsidR="00365FFA">
          <w:t>risks to the public.</w:t>
        </w:r>
        <w:r w:rsidR="00365FFA">
          <w:rPr>
            <w:rStyle w:val="FootnoteReference"/>
          </w:rPr>
          <w:footnoteReference w:id="20"/>
        </w:r>
        <w:r w:rsidR="00365FFA">
          <w:t xml:space="preserve"> </w:t>
        </w:r>
      </w:ins>
      <w:commentRangeEnd w:id="541"/>
      <w:r w:rsidR="00913D82">
        <w:rPr>
          <w:rStyle w:val="CommentReference"/>
        </w:rPr>
        <w:commentReference w:id="541"/>
      </w:r>
      <w:ins w:id="557" w:author="Samantha" w:date="2015-09-10T14:40:00Z">
        <w:r w:rsidR="00365FFA">
          <w:t>This connects to Risse-Kappen’s</w:t>
        </w:r>
      </w:ins>
      <w:ins w:id="558" w:author="Arwen McNierney" w:date="2015-09-12T13:32:00Z">
        <w:r w:rsidR="0088076A">
          <w:t xml:space="preserve"> previously discussed</w:t>
        </w:r>
      </w:ins>
      <w:ins w:id="559" w:author="Samantha" w:date="2015-09-10T14:40:00Z">
        <w:r w:rsidR="00365FFA">
          <w:t xml:space="preserve"> “top-down” approach</w:t>
        </w:r>
        <w:del w:id="560" w:author="Arwen McNierney" w:date="2015-09-12T13:32:00Z">
          <w:r w:rsidR="00365FFA" w:rsidDel="0088076A">
            <w:delText xml:space="preserve"> previously discussed</w:delText>
          </w:r>
        </w:del>
        <w:r w:rsidR="00365FFA">
          <w:t xml:space="preserve">: </w:t>
        </w:r>
      </w:ins>
      <w:ins w:id="561" w:author="Arwen McNierney" w:date="2015-09-12T13:33:00Z">
        <w:r w:rsidR="0088076A">
          <w:t xml:space="preserve">to the public, </w:t>
        </w:r>
      </w:ins>
      <w:ins w:id="562" w:author="Samantha" w:date="2015-09-10T14:40:00Z">
        <w:r w:rsidR="00365FFA">
          <w:t>national security issues</w:t>
        </w:r>
      </w:ins>
      <w:ins w:id="563" w:author="Arwen McNierney" w:date="2015-09-12T13:32:00Z">
        <w:r w:rsidR="0088076A">
          <w:t>,</w:t>
        </w:r>
      </w:ins>
      <w:ins w:id="564" w:author="Samantha" w:date="2015-09-10T14:40:00Z">
        <w:r w:rsidR="00365FFA">
          <w:t xml:space="preserve"> such as defense</w:t>
        </w:r>
      </w:ins>
      <w:ins w:id="565" w:author="Arwen McNierney" w:date="2015-09-12T13:32:00Z">
        <w:r w:rsidR="0088076A">
          <w:t>,</w:t>
        </w:r>
      </w:ins>
      <w:ins w:id="566" w:author="Samantha" w:date="2015-09-10T14:40:00Z">
        <w:r w:rsidR="00365FFA">
          <w:t xml:space="preserve"> </w:t>
        </w:r>
        <w:del w:id="567" w:author="Arwen McNierney" w:date="2015-09-12T13:32:00Z">
          <w:r w:rsidR="00365FFA" w:rsidDel="0088076A">
            <w:delText>could</w:delText>
          </w:r>
        </w:del>
      </w:ins>
      <w:ins w:id="568" w:author="Arwen McNierney" w:date="2015-09-12T13:32:00Z">
        <w:r w:rsidR="0088076A">
          <w:t>can</w:t>
        </w:r>
      </w:ins>
      <w:ins w:id="569" w:author="Samantha" w:date="2015-09-10T14:40:00Z">
        <w:r w:rsidR="00365FFA">
          <w:t xml:space="preserve"> theoretically be less important </w:t>
        </w:r>
      </w:ins>
      <w:ins w:id="570" w:author="Arwen McNierney" w:date="2015-09-12T13:32:00Z">
        <w:r w:rsidR="0088076A">
          <w:t xml:space="preserve">or not as well understood </w:t>
        </w:r>
      </w:ins>
      <w:ins w:id="571" w:author="Samantha" w:date="2015-09-10T14:40:00Z">
        <w:del w:id="572" w:author="Arwen McNierney" w:date="2015-09-12T13:33:00Z">
          <w:r w:rsidR="00365FFA" w:rsidDel="0088076A">
            <w:delText xml:space="preserve">to the public </w:delText>
          </w:r>
        </w:del>
        <w:r w:rsidR="00365FFA">
          <w:t>than other issues</w:t>
        </w:r>
        <w:del w:id="573" w:author="Arwen McNierney" w:date="2015-09-12T13:33:00Z">
          <w:r w:rsidR="00365FFA" w:rsidDel="0088076A">
            <w:delText xml:space="preserve"> or not well-understood by the public</w:delText>
          </w:r>
        </w:del>
        <w:r w:rsidR="00365FFA">
          <w:t>. This causes two implications for modeling this relationship. The first is capturing the “thermostat effect” of a two-way equation</w:t>
        </w:r>
      </w:ins>
      <w:ins w:id="574" w:author="Arwen McNierney" w:date="2015-09-12T13:33:00Z">
        <w:r w:rsidR="0088076A">
          <w:t>,</w:t>
        </w:r>
      </w:ins>
      <w:ins w:id="575" w:author="Samantha" w:date="2015-09-10T14:40:00Z">
        <w:r w:rsidR="00365FFA">
          <w:t xml:space="preserve"> and the second is capturing the bias that might result from the nature of the media in any given country. These implications will be discussed in the Model section of this paper. </w:t>
        </w:r>
      </w:ins>
    </w:p>
    <w:p w14:paraId="0172A3B6" w14:textId="04C6DF16" w:rsidR="00365FFA" w:rsidRDefault="00365FFA" w:rsidP="00365FFA">
      <w:pPr>
        <w:rPr>
          <w:ins w:id="576" w:author="Samantha" w:date="2015-09-10T14:40:00Z"/>
        </w:rPr>
      </w:pPr>
      <w:ins w:id="577" w:author="Samantha" w:date="2015-09-10T14:40:00Z">
        <w:r>
          <w:t>While the direct relationship in this model is between public opinion and defense spending, there are many factors that influence defense budget policy. In order for the model to predict a robust estimate, these other factors must also be taken into consideration. In 2010, Sarah Kreps writes in</w:t>
        </w:r>
        <w:r w:rsidRPr="0098057E">
          <w:rPr>
            <w:i/>
            <w:iCs/>
          </w:rPr>
          <w:t xml:space="preserve"> Foreign Policy Analys</w:t>
        </w:r>
        <w:r w:rsidRPr="10A1C27D">
          <w:rPr>
            <w:i/>
            <w:iCs/>
            <w:rPrChange w:id="578" w:author="Samantha Cohen" w:date="2015-09-15T15:07:00Z">
              <w:rPr>
                <w:i/>
              </w:rPr>
            </w:rPrChange>
          </w:rPr>
          <w:t>is</w:t>
        </w:r>
        <w:r>
          <w:t xml:space="preserve"> about </w:t>
        </w:r>
      </w:ins>
      <w:ins w:id="579" w:author="Arwen McNierney" w:date="2015-09-12T13:35:00Z">
        <w:r w:rsidR="00B100DD">
          <w:t xml:space="preserve">the </w:t>
        </w:r>
      </w:ins>
      <w:ins w:id="580" w:author="Samantha" w:date="2015-09-10T14:40:00Z">
        <w:r>
          <w:t xml:space="preserve">public opinion’s clout </w:t>
        </w:r>
        <w:del w:id="581" w:author="Arwen McNierney" w:date="2015-09-12T13:35:00Z">
          <w:r w:rsidDel="00B100DD">
            <w:delText>in</w:delText>
          </w:r>
        </w:del>
      </w:ins>
      <w:ins w:id="582" w:author="Arwen McNierney" w:date="2015-09-12T13:35:00Z">
        <w:r w:rsidR="00B100DD">
          <w:t>when it comes to</w:t>
        </w:r>
      </w:ins>
      <w:ins w:id="583" w:author="Samantha" w:date="2015-09-10T14:40:00Z">
        <w:r>
          <w:t xml:space="preserve"> defense decisions </w:t>
        </w:r>
        <w:del w:id="584" w:author="Arwen McNierney" w:date="2015-09-12T13:35:00Z">
          <w:r w:rsidDel="00B100DD">
            <w:delText>when</w:delText>
          </w:r>
        </w:del>
      </w:ins>
      <w:ins w:id="585" w:author="Arwen McNierney" w:date="2015-09-12T13:35:00Z">
        <w:r w:rsidR="00B100DD">
          <w:t>in</w:t>
        </w:r>
      </w:ins>
      <w:ins w:id="586" w:author="Samantha" w:date="2015-09-10T14:40:00Z">
        <w:r>
          <w:t xml:space="preserve"> countries</w:t>
        </w:r>
      </w:ins>
      <w:ins w:id="587" w:author="Arwen McNierney" w:date="2015-09-12T13:35:00Z">
        <w:r w:rsidR="00B100DD">
          <w:t xml:space="preserve"> that</w:t>
        </w:r>
      </w:ins>
      <w:ins w:id="588" w:author="Samantha" w:date="2015-09-10T14:40:00Z">
        <w:r>
          <w:t xml:space="preserve"> belong to an alliance</w:t>
        </w:r>
        <w:r w:rsidRPr="0098057E">
          <w:rPr>
            <w:i/>
            <w:iCs/>
          </w:rPr>
          <w:t>.</w:t>
        </w:r>
      </w:ins>
      <w:ins w:id="589" w:author="Samantha Cohen" w:date="2015-09-14T09:31:00Z">
        <w:r w:rsidR="00996C04">
          <w:t xml:space="preserve"> In a case study on countries contributing to operations in Afghanistan, Kreps finds that the public has little clout in the policies made during that time.</w:t>
        </w:r>
      </w:ins>
      <w:ins w:id="590" w:author="Samantha" w:date="2015-09-10T14:40:00Z">
        <w:r w:rsidRPr="0098057E">
          <w:rPr>
            <w:i/>
            <w:iCs/>
          </w:rPr>
          <w:t xml:space="preserve"> </w:t>
        </w:r>
      </w:ins>
    </w:p>
    <w:p w14:paraId="25FF273B" w14:textId="7592F20B" w:rsidR="00365FFA" w:rsidRDefault="00365FFA" w:rsidP="00365FFA">
      <w:pPr>
        <w:rPr>
          <w:ins w:id="591" w:author="Samantha" w:date="2015-09-10T14:40:00Z"/>
        </w:rPr>
      </w:pPr>
      <w:ins w:id="592" w:author="Samantha" w:date="2015-09-10T14:40:00Z">
        <w:del w:id="593" w:author="Arwen McNierney" w:date="2015-09-12T14:08:00Z">
          <w:r w:rsidDel="001C6304">
            <w:delText>Kreps looks at</w:delText>
          </w:r>
        </w:del>
      </w:ins>
      <w:ins w:id="594" w:author="Arwen McNierney" w:date="2015-09-12T14:08:00Z">
        <w:r w:rsidR="001C6304">
          <w:t>When looking at</w:t>
        </w:r>
      </w:ins>
      <w:ins w:id="595" w:author="Samantha" w:date="2015-09-10T14:40:00Z">
        <w:r>
          <w:t xml:space="preserve"> the relationship between public opinion and government leaders during the war in Afghanistan</w:t>
        </w:r>
      </w:ins>
      <w:ins w:id="596" w:author="Arwen McNierney" w:date="2015-09-12T14:08:00Z">
        <w:r w:rsidR="001C6304">
          <w:t>, Kreps</w:t>
        </w:r>
      </w:ins>
      <w:ins w:id="597" w:author="Samantha" w:date="2015-09-10T14:40:00Z">
        <w:del w:id="598" w:author="Arwen McNierney" w:date="2015-09-12T14:08:00Z">
          <w:r w:rsidDel="001C6304">
            <w:delText xml:space="preserve"> and</w:delText>
          </w:r>
        </w:del>
        <w:r>
          <w:t xml:space="preserve"> </w:t>
        </w:r>
        <w:del w:id="599" w:author="Arwen McNierney" w:date="2015-09-12T14:09:00Z">
          <w:r w:rsidDel="001C6304">
            <w:delText xml:space="preserve">determines whether there is variation in this outcome for countries within an allied force such as NATO. Kreps </w:delText>
          </w:r>
        </w:del>
        <w:r>
          <w:t>finds that</w:t>
        </w:r>
        <w:del w:id="600" w:author="Arwen McNierney" w:date="2015-09-12T14:09:00Z">
          <w:r w:rsidDel="001C6304">
            <w:delText>,</w:delText>
          </w:r>
        </w:del>
        <w:r>
          <w:t xml:space="preserve"> “when there are low levels of public support, which generally exists in non-American member states of the coalition, leaders disregard hostile public opinion by not reducing nor withdrawing their troops from Afghanistan</w:t>
        </w:r>
      </w:ins>
      <w:ins w:id="601" w:author="Arwen McNierney" w:date="2015-09-12T14:09:00Z">
        <w:r w:rsidR="001C6304">
          <w:t>,</w:t>
        </w:r>
      </w:ins>
      <w:ins w:id="602" w:author="Samantha" w:date="2015-09-10T14:40:00Z">
        <w:del w:id="603" w:author="Arwen McNierney" w:date="2015-09-12T14:09:00Z">
          <w:r w:rsidDel="001C6304">
            <w:delText>.</w:delText>
          </w:r>
        </w:del>
        <w:r>
          <w:t>”</w:t>
        </w:r>
      </w:ins>
      <w:ins w:id="604" w:author="Arwen McNierney" w:date="2015-09-12T14:09:00Z">
        <w:r w:rsidR="001C6304">
          <w:t xml:space="preserve"> </w:t>
        </w:r>
        <w:commentRangeStart w:id="605"/>
        <w:r w:rsidR="001C6304">
          <w:t xml:space="preserve">thus determining whether there is variation in </w:t>
        </w:r>
      </w:ins>
      <w:ins w:id="606" w:author="Samantha Cohen" w:date="2015-09-14T09:32:00Z">
        <w:r w:rsidR="00996C04">
          <w:t>how policy responds to public opinion</w:t>
        </w:r>
      </w:ins>
      <w:ins w:id="607" w:author="Samantha Cohen" w:date="2015-09-14T09:33:00Z">
        <w:r w:rsidR="00996C04">
          <w:t xml:space="preserve"> </w:t>
        </w:r>
      </w:ins>
      <w:ins w:id="608" w:author="Arwen McNierney" w:date="2015-09-12T14:09:00Z">
        <w:r w:rsidR="001C6304">
          <w:t>for countries within an allied force such as NATO.</w:t>
        </w:r>
      </w:ins>
      <w:ins w:id="609" w:author="Samantha" w:date="2015-09-10T14:40:00Z">
        <w:r>
          <w:rPr>
            <w:rStyle w:val="FootnoteReference"/>
          </w:rPr>
          <w:footnoteReference w:id="21"/>
        </w:r>
        <w:r>
          <w:t xml:space="preserve"> </w:t>
        </w:r>
      </w:ins>
      <w:commentRangeEnd w:id="605"/>
      <w:r w:rsidR="001C6304">
        <w:rPr>
          <w:rStyle w:val="CommentReference"/>
        </w:rPr>
        <w:commentReference w:id="605"/>
      </w:r>
      <w:ins w:id="612" w:author="Samantha" w:date="2015-09-10T14:40:00Z">
        <w:r>
          <w:t>Krep</w:t>
        </w:r>
      </w:ins>
      <w:ins w:id="613" w:author="Samantha" w:date="2015-09-10T15:42:00Z">
        <w:r w:rsidR="00E13ED8">
          <w:t>s</w:t>
        </w:r>
      </w:ins>
      <w:ins w:id="614" w:author="Samantha" w:date="2015-09-10T14:40:00Z">
        <w:r>
          <w:t xml:space="preserve"> notes that </w:t>
        </w:r>
        <w:del w:id="615" w:author="Arwen McNierney" w:date="2015-09-12T14:12:00Z">
          <w:r w:rsidDel="00986687">
            <w:delText xml:space="preserve">the </w:delText>
          </w:r>
        </w:del>
        <w:r>
          <w:t>countries with low public support increase their troop numbers while simultaneously lowering the troop</w:t>
        </w:r>
        <w:del w:id="616" w:author="Arwen McNierney" w:date="2015-09-12T14:12:00Z">
          <w:r w:rsidDel="00986687">
            <w:delText>’</w:delText>
          </w:r>
        </w:del>
        <w:r>
          <w:t>s</w:t>
        </w:r>
      </w:ins>
      <w:ins w:id="617" w:author="Arwen McNierney" w:date="2015-09-12T14:12:00Z">
        <w:r w:rsidR="00986687">
          <w:t>’</w:t>
        </w:r>
      </w:ins>
      <w:ins w:id="618" w:author="Samantha" w:date="2015-09-10T14:40:00Z">
        <w:r>
          <w:t xml:space="preserve"> restrictions.</w:t>
        </w:r>
        <w:r>
          <w:rPr>
            <w:rStyle w:val="FootnoteReference"/>
          </w:rPr>
          <w:footnoteReference w:id="22"/>
        </w:r>
      </w:ins>
      <w:ins w:id="622" w:author="Samantha Cohen" w:date="2015-09-14T09:33:00Z">
        <w:r w:rsidR="00996C04">
          <w:t xml:space="preserve"> She</w:t>
        </w:r>
      </w:ins>
      <w:ins w:id="623" w:author="Samantha" w:date="2015-09-10T14:40:00Z">
        <w:r>
          <w:t xml:space="preserve"> </w:t>
        </w:r>
      </w:ins>
      <w:ins w:id="624" w:author="Arwen McNierney" w:date="2015-09-12T14:19:00Z">
        <w:r w:rsidR="002C6107">
          <w:t xml:space="preserve">further </w:t>
        </w:r>
      </w:ins>
      <w:ins w:id="625" w:author="Samantha" w:date="2015-09-10T14:40:00Z">
        <w:r>
          <w:t>argues that this occurs because when countries belong to NATO, governments are “sensitive to the costs of international deflection and converge around a commitment to international cooperation, which reduces the electoral and foreign policy effects of public opinion.”</w:t>
        </w:r>
        <w:r>
          <w:rPr>
            <w:rStyle w:val="FootnoteReference"/>
          </w:rPr>
          <w:footnoteReference w:id="23"/>
        </w:r>
        <w:r>
          <w:t xml:space="preserve"> This makes it clear that whether or not a country is in NATO affects </w:t>
        </w:r>
        <w:del w:id="629" w:author="Arwen McNierney" w:date="2015-09-12T14:19:00Z">
          <w:r w:rsidDel="002C6107">
            <w:delText>that country’s</w:delText>
          </w:r>
        </w:del>
      </w:ins>
      <w:ins w:id="630" w:author="Arwen McNierney" w:date="2015-09-12T14:19:00Z">
        <w:r w:rsidR="002C6107">
          <w:t>their</w:t>
        </w:r>
      </w:ins>
      <w:ins w:id="631" w:author="Samantha" w:date="2015-09-10T14:40:00Z">
        <w:r>
          <w:t xml:space="preserve"> public policy on defense engagements. The study team plans on using a variable to capture this effect</w:t>
        </w:r>
      </w:ins>
      <w:ins w:id="632" w:author="Arwen McNierney" w:date="2015-09-12T14:13:00Z">
        <w:r w:rsidR="00986687">
          <w:t>, which</w:t>
        </w:r>
      </w:ins>
      <w:ins w:id="633" w:author="Samantha" w:date="2015-09-10T14:40:00Z">
        <w:del w:id="634" w:author="Arwen McNierney" w:date="2015-09-12T14:13:00Z">
          <w:r w:rsidDel="00986687">
            <w:delText xml:space="preserve"> and</w:delText>
          </w:r>
        </w:del>
        <w:r>
          <w:t xml:space="preserve"> will be </w:t>
        </w:r>
        <w:del w:id="635" w:author="Arwen McNierney" w:date="2015-09-12T14:13:00Z">
          <w:r w:rsidDel="00986687">
            <w:delText xml:space="preserve">described </w:delText>
          </w:r>
        </w:del>
        <w:r>
          <w:t xml:space="preserve">further </w:t>
        </w:r>
      </w:ins>
      <w:ins w:id="636" w:author="Arwen McNierney" w:date="2015-09-12T14:13:00Z">
        <w:r w:rsidR="00986687">
          <w:t xml:space="preserve">detailed </w:t>
        </w:r>
      </w:ins>
      <w:ins w:id="637" w:author="Samantha" w:date="2015-09-10T14:40:00Z">
        <w:r>
          <w:t xml:space="preserve">in the Data and Model sections. </w:t>
        </w:r>
      </w:ins>
    </w:p>
    <w:p w14:paraId="4890B90F" w14:textId="26A70A08" w:rsidR="00365FFA" w:rsidRDefault="002C6107" w:rsidP="00365FFA">
      <w:pPr>
        <w:rPr>
          <w:ins w:id="638" w:author="Samantha" w:date="2015-09-10T14:40:00Z"/>
        </w:rPr>
      </w:pPr>
      <w:ins w:id="639" w:author="Arwen McNierney" w:date="2015-09-12T14:20:00Z">
        <w:r>
          <w:t>Richard C. Eichenberg’s</w:t>
        </w:r>
      </w:ins>
      <w:ins w:id="640" w:author="Samantha" w:date="2015-09-10T14:40:00Z">
        <w:del w:id="641" w:author="Arwen McNierney" w:date="2015-09-12T14:20:00Z">
          <w:r w:rsidR="00365FFA" w:rsidDel="002C6107">
            <w:delText>One</w:delText>
          </w:r>
        </w:del>
        <w:r w:rsidR="00365FFA">
          <w:t xml:space="preserve"> paper from </w:t>
        </w:r>
        <w:r w:rsidR="00365FFA" w:rsidRPr="0098057E">
          <w:rPr>
            <w:i/>
            <w:iCs/>
          </w:rPr>
          <w:t>The Journal of Conflict Resolution</w:t>
        </w:r>
      </w:ins>
      <w:ins w:id="642" w:author="Samantha" w:date="2015-09-10T15:42:00Z">
        <w:del w:id="643" w:author="Arwen McNierney" w:date="2015-09-12T14:20:00Z">
          <w:r w:rsidR="00E13ED8" w:rsidDel="002C6107">
            <w:rPr>
              <w:i/>
            </w:rPr>
            <w:delText>,</w:delText>
          </w:r>
        </w:del>
      </w:ins>
      <w:ins w:id="644" w:author="Samantha" w:date="2015-09-10T14:40:00Z">
        <w:r w:rsidR="00365FFA">
          <w:t xml:space="preserve"> </w:t>
        </w:r>
      </w:ins>
      <w:ins w:id="645" w:author="Arwen McNierney" w:date="2015-09-12T14:20:00Z">
        <w:r>
          <w:t>(</w:t>
        </w:r>
      </w:ins>
      <w:ins w:id="646" w:author="Samantha" w:date="2015-09-10T14:40:00Z">
        <w:r w:rsidR="00365FFA">
          <w:t>August 2003</w:t>
        </w:r>
      </w:ins>
      <w:ins w:id="647" w:author="Arwen McNierney" w:date="2015-09-12T14:20:00Z">
        <w:r>
          <w:t xml:space="preserve">) </w:t>
        </w:r>
      </w:ins>
      <w:ins w:id="648" w:author="Samantha" w:date="2015-09-10T15:42:00Z">
        <w:del w:id="649" w:author="Arwen McNierney" w:date="2015-09-12T14:20:00Z">
          <w:r w:rsidR="00E13ED8" w:rsidDel="002C6107">
            <w:delText>,</w:delText>
          </w:r>
        </w:del>
      </w:ins>
      <w:ins w:id="650" w:author="Samantha" w:date="2015-09-10T14:40:00Z">
        <w:del w:id="651" w:author="Arwen McNierney" w:date="2015-09-12T14:20:00Z">
          <w:r w:rsidR="00365FFA" w:rsidDel="002C6107">
            <w:delText xml:space="preserve"> by Richard C. Eichenberg </w:delText>
          </w:r>
        </w:del>
        <w:r w:rsidR="00365FFA">
          <w:t xml:space="preserve">models public opinion and defense budgets in five democratic countries from </w:t>
        </w:r>
        <w:del w:id="652" w:author="Arwen McNierney" w:date="2015-09-12T14:20:00Z">
          <w:r w:rsidR="00365FFA" w:rsidDel="002C6107">
            <w:delText xml:space="preserve">the years </w:delText>
          </w:r>
        </w:del>
        <w:r w:rsidR="00365FFA">
          <w:t xml:space="preserve">1960 to 1998. </w:t>
        </w:r>
        <w:commentRangeStart w:id="653"/>
        <w:del w:id="654" w:author="Arwen McNierney" w:date="2015-09-12T14:20:00Z">
          <w:r w:rsidR="00365FFA" w:rsidDel="002C6107">
            <w:delText>Eichenberg’s</w:delText>
          </w:r>
        </w:del>
      </w:ins>
      <w:ins w:id="655" w:author="Arwen McNierney" w:date="2015-09-12T14:20:00Z">
        <w:r>
          <w:t>His</w:t>
        </w:r>
      </w:ins>
      <w:ins w:id="656" w:author="Samantha" w:date="2015-09-10T14:40:00Z">
        <w:r w:rsidR="00365FFA">
          <w:t xml:space="preserve"> model includes control variables that are factors in determining defense spending. Eichenberg argues </w:t>
        </w:r>
      </w:ins>
      <w:ins w:id="657" w:author="Arwen McNierney" w:date="2015-09-12T14:20:00Z">
        <w:r>
          <w:t xml:space="preserve">that </w:t>
        </w:r>
      </w:ins>
      <w:ins w:id="658" w:author="Samantha" w:date="2015-09-10T14:40:00Z">
        <w:r w:rsidR="00365FFA">
          <w:t>public opinion responds to the ratio of defense spending to social spending.</w:t>
        </w:r>
      </w:ins>
      <w:commentRangeEnd w:id="653"/>
      <w:r>
        <w:rPr>
          <w:rStyle w:val="CommentReference"/>
        </w:rPr>
        <w:commentReference w:id="653"/>
      </w:r>
      <w:ins w:id="659" w:author="Samantha" w:date="2015-09-10T14:40:00Z">
        <w:r w:rsidR="00365FFA">
          <w:rPr>
            <w:rStyle w:val="FootnoteReference"/>
          </w:rPr>
          <w:footnoteReference w:id="24"/>
        </w:r>
        <w:r w:rsidR="00365FFA">
          <w:t xml:space="preserve"> For instance, if the GDP of a country is lower than the defense budget, the public </w:t>
        </w:r>
        <w:del w:id="662" w:author="Arwen McNierney" w:date="2015-09-12T14:22:00Z">
          <w:r w:rsidR="00365FFA" w:rsidDel="007F6233">
            <w:delText>would</w:delText>
          </w:r>
        </w:del>
      </w:ins>
      <w:ins w:id="663" w:author="Arwen McNierney" w:date="2015-09-12T14:22:00Z">
        <w:r w:rsidR="007F6233">
          <w:t>will</w:t>
        </w:r>
      </w:ins>
      <w:ins w:id="664" w:author="Samantha" w:date="2015-09-10T14:40:00Z">
        <w:r w:rsidR="00365FFA">
          <w:t xml:space="preserve"> likely vote to reduce defense spending. This also mimics the </w:t>
        </w:r>
        <w:commentRangeStart w:id="665"/>
        <w:del w:id="666" w:author="Arwen McNierney" w:date="2015-09-12T14:23:00Z">
          <w:r w:rsidR="00365FFA" w:rsidDel="007F6233">
            <w:delText>“</w:delText>
          </w:r>
        </w:del>
        <w:r w:rsidR="00365FFA">
          <w:t>thermostat</w:t>
        </w:r>
        <w:del w:id="667" w:author="Arwen McNierney" w:date="2015-09-12T14:23:00Z">
          <w:r w:rsidR="00365FFA" w:rsidDel="007F6233">
            <w:delText>”</w:delText>
          </w:r>
        </w:del>
        <w:r w:rsidR="00365FFA">
          <w:t xml:space="preserve"> theory</w:t>
        </w:r>
      </w:ins>
      <w:commentRangeEnd w:id="665"/>
      <w:r w:rsidR="007F6233">
        <w:rPr>
          <w:rStyle w:val="CommentReference"/>
        </w:rPr>
        <w:commentReference w:id="665"/>
      </w:r>
      <w:ins w:id="668" w:author="Samantha" w:date="2015-09-10T14:40:00Z">
        <w:r w:rsidR="00365FFA">
          <w:t>; public opinion will adjust according to levels of spending relative to the economy and</w:t>
        </w:r>
      </w:ins>
      <w:ins w:id="669" w:author="Arwen McNierney" w:date="2015-09-12T14:25:00Z">
        <w:r w:rsidR="007F6233">
          <w:t xml:space="preserve"> </w:t>
        </w:r>
      </w:ins>
      <w:ins w:id="670" w:author="Samantha" w:date="2015-09-10T14:40:00Z">
        <w:del w:id="671" w:author="Arwen McNierney" w:date="2015-09-12T14:25:00Z">
          <w:r w:rsidR="00365FFA" w:rsidDel="007F6233">
            <w:delText xml:space="preserve"> in response, </w:delText>
          </w:r>
        </w:del>
        <w:r w:rsidR="00365FFA">
          <w:t xml:space="preserve">policy will </w:t>
        </w:r>
        <w:del w:id="672" w:author="Arwen McNierney" w:date="2015-09-12T14:25:00Z">
          <w:r w:rsidR="00365FFA" w:rsidDel="007F6233">
            <w:delText>later change</w:delText>
          </w:r>
        </w:del>
      </w:ins>
      <w:ins w:id="673" w:author="Arwen McNierney" w:date="2015-09-12T14:25:00Z">
        <w:r w:rsidR="007F6233">
          <w:t>change in response,</w:t>
        </w:r>
      </w:ins>
      <w:ins w:id="674" w:author="Samantha" w:date="2015-09-10T14:40:00Z">
        <w:r w:rsidR="00365FFA">
          <w:t xml:space="preserve"> causing the public to reassess their demands.</w:t>
        </w:r>
      </w:ins>
    </w:p>
    <w:p w14:paraId="73184362" w14:textId="7CCEDE58" w:rsidR="00365FFA" w:rsidRDefault="00E13ED8" w:rsidP="00365FFA">
      <w:pPr>
        <w:rPr>
          <w:ins w:id="675" w:author="Samantha" w:date="2015-09-10T14:40:00Z"/>
        </w:rPr>
      </w:pPr>
      <w:ins w:id="676" w:author="Samantha" w:date="2015-09-10T14:40:00Z">
        <w:r>
          <w:t>Eichenberg also include</w:t>
        </w:r>
      </w:ins>
      <w:ins w:id="677" w:author="Samantha" w:date="2015-09-10T15:43:00Z">
        <w:r>
          <w:t>s</w:t>
        </w:r>
      </w:ins>
      <w:ins w:id="678" w:author="Samantha" w:date="2015-09-10T14:40:00Z">
        <w:r w:rsidR="00365FFA">
          <w:t xml:space="preserve"> NATO as an alliance variable. </w:t>
        </w:r>
        <w:del w:id="679" w:author="Arwen McNierney" w:date="2015-09-12T14:25:00Z">
          <w:r w:rsidR="00365FFA" w:rsidDel="007F6233">
            <w:delText>Eichenberg</w:delText>
          </w:r>
        </w:del>
      </w:ins>
      <w:ins w:id="680" w:author="Arwen McNierney" w:date="2015-09-12T14:25:00Z">
        <w:r w:rsidR="007F6233">
          <w:t>He</w:t>
        </w:r>
      </w:ins>
      <w:ins w:id="681" w:author="Samantha" w:date="2015-09-10T14:40:00Z">
        <w:r w:rsidR="00365FFA">
          <w:t xml:space="preserve"> argues that because countries </w:t>
        </w:r>
        <w:del w:id="682" w:author="Arwen McNierney" w:date="2015-09-12T14:25:00Z">
          <w:r w:rsidR="00365FFA" w:rsidDel="007F6233">
            <w:delText>who</w:delText>
          </w:r>
        </w:del>
      </w:ins>
      <w:ins w:id="683" w:author="Arwen McNierney" w:date="2015-09-12T14:25:00Z">
        <w:r w:rsidR="007F6233">
          <w:t>that</w:t>
        </w:r>
      </w:ins>
      <w:ins w:id="684" w:author="Samantha" w:date="2015-09-10T14:40:00Z">
        <w:r w:rsidR="00365FFA">
          <w:t xml:space="preserve"> belong to </w:t>
        </w:r>
        <w:del w:id="685" w:author="Arwen McNierney" w:date="2015-09-12T14:25:00Z">
          <w:r w:rsidR="00365FFA" w:rsidDel="007F6233">
            <w:delText>an alliance</w:delText>
          </w:r>
        </w:del>
      </w:ins>
      <w:ins w:id="686" w:author="Arwen McNierney" w:date="2015-09-12T14:25:00Z">
        <w:r w:rsidR="007F6233">
          <w:t>alliances</w:t>
        </w:r>
      </w:ins>
      <w:ins w:id="687" w:author="Samantha" w:date="2015-09-10T14:40:00Z">
        <w:r w:rsidR="00365FFA">
          <w:t xml:space="preserve"> such as NATO are under pressure to spend more on defense and not free-ride, public opinion </w:t>
        </w:r>
        <w:r w:rsidR="00365FFA">
          <w:lastRenderedPageBreak/>
          <w:t>will be more “sensitive” to the status of the defense budget.</w:t>
        </w:r>
        <w:r w:rsidR="00365FFA">
          <w:rPr>
            <w:rStyle w:val="FootnoteReference"/>
          </w:rPr>
          <w:footnoteReference w:id="25"/>
        </w:r>
        <w:r w:rsidR="00365FFA">
          <w:t xml:space="preserve"> Thus, </w:t>
        </w:r>
        <w:del w:id="691" w:author="Arwen McNierney" w:date="2015-09-12T14:26:00Z">
          <w:r w:rsidR="00365FFA" w:rsidDel="007F6233">
            <w:delText>this</w:delText>
          </w:r>
        </w:del>
        <w:r w:rsidR="00365FFA">
          <w:t xml:space="preserve"> model will test an alliance variable that will be further discussed in the Data and Models section of this paper. Eichenberg also assumed that countries belonging to NATO would compare their defense budgets to that of the United States</w:t>
        </w:r>
        <w:del w:id="692" w:author="Arwen McNierney" w:date="2015-09-12T14:26:00Z">
          <w:r w:rsidR="00365FFA" w:rsidDel="007F6233">
            <w:delText>’</w:delText>
          </w:r>
        </w:del>
        <w:r w:rsidR="00365FFA">
          <w:t>. He used a variable measuring</w:t>
        </w:r>
        <w:del w:id="693" w:author="Arwen McNierney" w:date="2015-09-12T14:26:00Z">
          <w:r w:rsidR="00365FFA" w:rsidDel="007F6233">
            <w:delText>,</w:delText>
          </w:r>
        </w:del>
        <w:r w:rsidR="00365FFA">
          <w:t xml:space="preserve"> “the gap between the real percentage growth of U.S. de</w:t>
        </w:r>
      </w:ins>
      <w:ins w:id="694" w:author="Samantha" w:date="2015-09-10T15:44:00Z">
        <w:r>
          <w:t>f</w:t>
        </w:r>
      </w:ins>
      <w:ins w:id="695" w:author="Samantha" w:date="2015-09-10T14:40:00Z">
        <w:r w:rsidR="00365FFA">
          <w:t>ense spending and the real percentage growth of each state’s defense spending.”</w:t>
        </w:r>
        <w:r w:rsidR="00365FFA">
          <w:rPr>
            <w:rStyle w:val="FootnoteReference"/>
          </w:rPr>
          <w:footnoteReference w:id="26"/>
        </w:r>
        <w:r w:rsidR="00365FFA">
          <w:t xml:space="preserve"> </w:t>
        </w:r>
        <w:commentRangeStart w:id="699"/>
        <w:r w:rsidR="00365FFA">
          <w:t xml:space="preserve">This exploration of NATO’s involvement in affecting defense budgets will </w:t>
        </w:r>
      </w:ins>
      <w:ins w:id="700" w:author="Samantha Cohen" w:date="2015-09-14T09:36:00Z">
        <w:r w:rsidR="00996C04">
          <w:t xml:space="preserve">be </w:t>
        </w:r>
      </w:ins>
      <w:ins w:id="701" w:author="Samantha Cohen" w:date="2015-09-14T09:35:00Z">
        <w:r w:rsidR="00996C04">
          <w:t>mirrored in this paper’s model by using a variable to capture countries’ involvement in NATO.</w:t>
        </w:r>
        <w:r w:rsidR="00996C04" w:rsidDel="00996C04">
          <w:t xml:space="preserve"> </w:t>
        </w:r>
      </w:ins>
      <w:ins w:id="702" w:author="Samantha" w:date="2015-09-10T14:40:00Z">
        <w:del w:id="703" w:author="Samantha Cohen" w:date="2015-09-14T09:35:00Z">
          <w:r w:rsidR="00365FFA" w:rsidDel="00996C04">
            <w:delText xml:space="preserve">investigated. </w:delText>
          </w:r>
        </w:del>
      </w:ins>
      <w:commentRangeEnd w:id="699"/>
      <w:del w:id="704" w:author="Samantha Cohen" w:date="2015-09-14T09:35:00Z">
        <w:r w:rsidR="007F6233" w:rsidDel="00996C04">
          <w:rPr>
            <w:rStyle w:val="CommentReference"/>
          </w:rPr>
          <w:commentReference w:id="699"/>
        </w:r>
      </w:del>
    </w:p>
    <w:p w14:paraId="04DE0157" w14:textId="124E2A8A" w:rsidR="00365FFA" w:rsidRDefault="00365FFA" w:rsidP="00365FFA">
      <w:pPr>
        <w:rPr>
          <w:ins w:id="705" w:author="Samantha" w:date="2015-09-10T14:40:00Z"/>
        </w:rPr>
      </w:pPr>
      <w:ins w:id="706" w:author="Samantha" w:date="2015-09-10T14:40:00Z">
        <w:r>
          <w:t>Another control variable</w:t>
        </w:r>
      </w:ins>
      <w:ins w:id="707" w:author="Arwen McNierney" w:date="2015-09-12T14:28:00Z">
        <w:r w:rsidR="00A65693">
          <w:t xml:space="preserve"> that</w:t>
        </w:r>
      </w:ins>
      <w:ins w:id="708" w:author="Samantha" w:date="2015-09-10T14:40:00Z">
        <w:r>
          <w:t xml:space="preserve"> Eichenberg uses is different types of conflict involvement. The majority of </w:t>
        </w:r>
        <w:del w:id="709" w:author="Arwen McNierney" w:date="2015-09-12T14:28:00Z">
          <w:r w:rsidDel="00A65693">
            <w:delText>Eichenberg’s</w:delText>
          </w:r>
        </w:del>
      </w:ins>
      <w:ins w:id="710" w:author="Arwen McNierney" w:date="2015-09-12T14:28:00Z">
        <w:r w:rsidR="00A65693">
          <w:t>his</w:t>
        </w:r>
      </w:ins>
      <w:ins w:id="711" w:author="Samantha" w:date="2015-09-10T14:40:00Z">
        <w:r>
          <w:t xml:space="preserve"> study spans the Cold War</w:t>
        </w:r>
      </w:ins>
      <w:ins w:id="712" w:author="Arwen McNierney" w:date="2015-09-12T14:29:00Z">
        <w:r w:rsidR="00A65693">
          <w:t>;</w:t>
        </w:r>
      </w:ins>
      <w:ins w:id="713" w:author="Samantha" w:date="2015-09-10T14:40:00Z">
        <w:del w:id="714" w:author="Arwen McNierney" w:date="2015-09-12T14:29:00Z">
          <w:r w:rsidDel="00A65693">
            <w:delText>,</w:delText>
          </w:r>
        </w:del>
        <w:r>
          <w:t xml:space="preserve"> thus, a variable capturing Soviet involvement was used. </w:t>
        </w:r>
      </w:ins>
      <w:ins w:id="715" w:author="Samantha" w:date="2015-09-10T15:44:00Z">
        <w:r w:rsidR="00E13ED8">
          <w:t xml:space="preserve">Similarly, Soroka and Wlezien use two conflict variables: one that captures Soviet involvement and another that captures the events that </w:t>
        </w:r>
      </w:ins>
      <w:ins w:id="716" w:author="Samantha" w:date="2015-09-10T15:45:00Z">
        <w:r w:rsidR="00E13ED8">
          <w:t>occurred</w:t>
        </w:r>
      </w:ins>
      <w:ins w:id="717" w:author="Samantha" w:date="2015-09-10T15:44:00Z">
        <w:r w:rsidR="00E13ED8">
          <w:t xml:space="preserve"> </w:t>
        </w:r>
      </w:ins>
      <w:ins w:id="718" w:author="Samantha" w:date="2015-09-10T15:45:00Z">
        <w:r w:rsidR="00E13ED8">
          <w:t>on September</w:t>
        </w:r>
      </w:ins>
      <w:ins w:id="719" w:author="Samantha Cohen" w:date="2015-09-14T09:36:00Z">
        <w:r w:rsidR="00C30641">
          <w:t xml:space="preserve"> 9</w:t>
        </w:r>
      </w:ins>
      <w:ins w:id="720" w:author="Samantha" w:date="2015-09-10T15:45:00Z">
        <w:r w:rsidR="00E13ED8">
          <w:t>, 2011.</w:t>
        </w:r>
        <w:r w:rsidR="00E13ED8">
          <w:rPr>
            <w:rStyle w:val="FootnoteReference"/>
          </w:rPr>
          <w:footnoteReference w:id="27"/>
        </w:r>
      </w:ins>
      <w:ins w:id="723" w:author="Samantha" w:date="2015-09-10T15:44:00Z">
        <w:r w:rsidR="00E13ED8">
          <w:t xml:space="preserve"> </w:t>
        </w:r>
      </w:ins>
      <w:commentRangeStart w:id="724"/>
      <w:ins w:id="725" w:author="Samantha" w:date="2015-09-10T15:45:00Z">
        <w:del w:id="726" w:author="Arwen McNierney" w:date="2015-09-12T14:29:00Z">
          <w:r w:rsidR="002749DF" w:rsidDel="00A65693">
            <w:delText xml:space="preserve"> </w:delText>
          </w:r>
        </w:del>
        <w:r w:rsidR="002749DF">
          <w:t>This</w:t>
        </w:r>
      </w:ins>
      <w:commentRangeEnd w:id="724"/>
      <w:r w:rsidR="00A65693">
        <w:rPr>
          <w:rStyle w:val="CommentReference"/>
        </w:rPr>
        <w:commentReference w:id="724"/>
      </w:r>
      <w:ins w:id="727" w:author="Samantha" w:date="2015-09-10T15:45:00Z">
        <w:r w:rsidR="002749DF">
          <w:t xml:space="preserve"> merits the investigation of such influences in this study. </w:t>
        </w:r>
      </w:ins>
      <w:commentRangeStart w:id="728"/>
      <w:ins w:id="729" w:author="Samantha" w:date="2015-09-10T14:40:00Z">
        <w:r w:rsidR="002749DF">
          <w:t>Eichenberg also use</w:t>
        </w:r>
      </w:ins>
      <w:ins w:id="730" w:author="Samantha" w:date="2015-09-10T15:46:00Z">
        <w:r w:rsidR="002749DF">
          <w:t>s</w:t>
        </w:r>
      </w:ins>
      <w:ins w:id="731" w:author="Samantha" w:date="2015-09-10T14:40:00Z">
        <w:r>
          <w:t xml:space="preserve"> a variable that captured international conflict.</w:t>
        </w:r>
        <w:r>
          <w:rPr>
            <w:rStyle w:val="FootnoteReference"/>
          </w:rPr>
          <w:footnoteReference w:id="28"/>
        </w:r>
        <w:r>
          <w:t xml:space="preserve"> Furthermore, internal conflict</w:t>
        </w:r>
      </w:ins>
      <w:ins w:id="735" w:author="Arwen McNierney" w:date="2015-09-12T14:33:00Z">
        <w:r w:rsidR="00A65693">
          <w:t>s</w:t>
        </w:r>
      </w:ins>
      <w:ins w:id="736" w:author="Samantha" w:date="2015-09-10T14:40:00Z">
        <w:r>
          <w:t xml:space="preserve"> such as </w:t>
        </w:r>
        <w:del w:id="737" w:author="Arwen McNierney" w:date="2015-09-12T14:33:00Z">
          <w:r w:rsidDel="00A65693">
            <w:delText xml:space="preserve">a </w:delText>
          </w:r>
        </w:del>
        <w:r>
          <w:t>civil war</w:t>
        </w:r>
      </w:ins>
      <w:ins w:id="738" w:author="Arwen McNierney" w:date="2015-09-12T14:33:00Z">
        <w:r w:rsidR="00A65693">
          <w:t>s</w:t>
        </w:r>
      </w:ins>
      <w:ins w:id="739" w:author="Samantha" w:date="2015-09-10T14:40:00Z">
        <w:r>
          <w:t xml:space="preserve"> or </w:t>
        </w:r>
        <w:del w:id="740" w:author="Arwen McNierney" w:date="2015-09-12T14:33:00Z">
          <w:r w:rsidDel="00A65693">
            <w:delText xml:space="preserve">an </w:delText>
          </w:r>
        </w:del>
        <w:r>
          <w:t>economic recession</w:t>
        </w:r>
      </w:ins>
      <w:ins w:id="741" w:author="Arwen McNierney" w:date="2015-09-12T14:33:00Z">
        <w:r w:rsidR="00A65693">
          <w:t>s</w:t>
        </w:r>
      </w:ins>
      <w:ins w:id="742" w:author="Samantha" w:date="2015-09-10T14:40:00Z">
        <w:r>
          <w:t xml:space="preserve"> </w:t>
        </w:r>
      </w:ins>
      <w:ins w:id="743" w:author="Arwen McNierney" w:date="2015-09-12T14:33:00Z">
        <w:r w:rsidR="00A65693">
          <w:t>are</w:t>
        </w:r>
      </w:ins>
      <w:ins w:id="744" w:author="Samantha" w:date="2015-09-10T14:40:00Z">
        <w:del w:id="745" w:author="Arwen McNierney" w:date="2015-09-12T14:33:00Z">
          <w:r w:rsidDel="00A65693">
            <w:delText>is</w:delText>
          </w:r>
        </w:del>
        <w:r>
          <w:t xml:space="preserve"> estimated to have an effect on defense spending.</w:t>
        </w:r>
        <w:r>
          <w:rPr>
            <w:rStyle w:val="FootnoteReference"/>
          </w:rPr>
          <w:footnoteReference w:id="29"/>
        </w:r>
      </w:ins>
      <w:commentRangeEnd w:id="728"/>
      <w:r w:rsidR="00A65693">
        <w:rPr>
          <w:rStyle w:val="CommentReference"/>
        </w:rPr>
        <w:commentReference w:id="728"/>
      </w:r>
      <w:ins w:id="749" w:author="Samantha" w:date="2015-09-10T14:40:00Z">
        <w:r>
          <w:t xml:space="preserve"> Thus, this paper will also explore variables similar to </w:t>
        </w:r>
        <w:del w:id="750" w:author="Arwen McNierney" w:date="2015-09-12T14:30:00Z">
          <w:r w:rsidDel="00A65693">
            <w:delText>these</w:delText>
          </w:r>
        </w:del>
      </w:ins>
      <w:ins w:id="751" w:author="Arwen McNierney" w:date="2015-09-12T14:30:00Z">
        <w:r w:rsidR="00A65693">
          <w:t>the</w:t>
        </w:r>
      </w:ins>
      <w:ins w:id="752" w:author="Samantha" w:date="2015-09-10T14:40:00Z">
        <w:r>
          <w:t xml:space="preserve"> internal and external conflicts </w:t>
        </w:r>
      </w:ins>
      <w:ins w:id="753" w:author="Arwen McNierney" w:date="2015-09-12T14:31:00Z">
        <w:r w:rsidR="00A65693">
          <w:t>listed</w:t>
        </w:r>
      </w:ins>
      <w:ins w:id="754" w:author="Arwen McNierney" w:date="2015-09-12T14:30:00Z">
        <w:r w:rsidR="00A65693">
          <w:t xml:space="preserve">, </w:t>
        </w:r>
      </w:ins>
      <w:ins w:id="755" w:author="Samantha" w:date="2015-09-10T14:40:00Z">
        <w:r>
          <w:t>because they tend to be associated with an increase</w:t>
        </w:r>
      </w:ins>
      <w:ins w:id="756" w:author="Samantha" w:date="2015-09-10T15:46:00Z">
        <w:r w:rsidR="002749DF">
          <w:t xml:space="preserve"> in</w:t>
        </w:r>
      </w:ins>
      <w:ins w:id="757" w:author="Samantha" w:date="2015-09-10T14:40:00Z">
        <w:r>
          <w:t xml:space="preserve"> defense spending. </w:t>
        </w:r>
      </w:ins>
    </w:p>
    <w:p w14:paraId="53E60819" w14:textId="7DC9732F" w:rsidR="00365FFA" w:rsidRDefault="00A65693" w:rsidP="00365FFA">
      <w:pPr>
        <w:rPr>
          <w:ins w:id="758" w:author="Samantha" w:date="2015-09-10T14:40:00Z"/>
        </w:rPr>
      </w:pPr>
      <w:ins w:id="759" w:author="Arwen McNierney" w:date="2015-09-12T14:35:00Z">
        <w:r>
          <w:t>Thomas Hartley and Bruce Russett, in</w:t>
        </w:r>
      </w:ins>
      <w:ins w:id="760" w:author="Samantha" w:date="2015-09-10T14:40:00Z">
        <w:del w:id="761" w:author="Arwen McNierney" w:date="2015-09-12T14:35:00Z">
          <w:r w:rsidR="00365FFA" w:rsidDel="00A65693">
            <w:delText>A study published by</w:delText>
          </w:r>
        </w:del>
        <w:r w:rsidR="00365FFA">
          <w:t xml:space="preserve"> </w:t>
        </w:r>
        <w:r w:rsidR="00365FFA" w:rsidRPr="0098057E">
          <w:rPr>
            <w:i/>
            <w:iCs/>
          </w:rPr>
          <w:t>The American Political Science Review</w:t>
        </w:r>
        <w:r w:rsidR="00365FFA">
          <w:t xml:space="preserve"> </w:t>
        </w:r>
      </w:ins>
      <w:ins w:id="762" w:author="Arwen McNierney" w:date="2015-09-12T14:35:00Z">
        <w:r>
          <w:t>(</w:t>
        </w:r>
      </w:ins>
      <w:ins w:id="763" w:author="Samantha" w:date="2015-09-10T14:40:00Z">
        <w:del w:id="764" w:author="Arwen McNierney" w:date="2015-09-12T14:35:00Z">
          <w:r w:rsidR="00365FFA" w:rsidDel="00A65693">
            <w:delText xml:space="preserve">in </w:delText>
          </w:r>
        </w:del>
        <w:r w:rsidR="00365FFA">
          <w:t>1992</w:t>
        </w:r>
      </w:ins>
      <w:ins w:id="765" w:author="Arwen McNierney" w:date="2015-09-12T14:35:00Z">
        <w:r>
          <w:t>),</w:t>
        </w:r>
      </w:ins>
      <w:ins w:id="766" w:author="Samantha" w:date="2015-09-10T14:40:00Z">
        <w:r w:rsidR="00365FFA">
          <w:t xml:space="preserve"> </w:t>
        </w:r>
        <w:del w:id="767" w:author="Arwen McNierney" w:date="2015-09-12T14:36:00Z">
          <w:r w:rsidR="00365FFA" w:rsidDel="00A65693">
            <w:delText>by Thomas Hartley and Bruce Russett investigates</w:delText>
          </w:r>
        </w:del>
      </w:ins>
      <w:ins w:id="768" w:author="Arwen McNierney" w:date="2015-09-12T14:36:00Z">
        <w:r>
          <w:t>investigate</w:t>
        </w:r>
      </w:ins>
      <w:ins w:id="769" w:author="Samantha" w:date="2015-09-10T14:40:00Z">
        <w:r w:rsidR="00365FFA">
          <w:t xml:space="preserve"> whether public opinion for defense spending results in the desired outcome of defense spending. </w:t>
        </w:r>
        <w:del w:id="770" w:author="Arwen McNierney" w:date="2015-09-12T14:36:00Z">
          <w:r w:rsidR="00365FFA" w:rsidDel="00A65693">
            <w:delText>This study also</w:delText>
          </w:r>
        </w:del>
      </w:ins>
      <w:ins w:id="771" w:author="Arwen McNierney" w:date="2015-09-12T14:36:00Z">
        <w:r>
          <w:t>Their study</w:t>
        </w:r>
      </w:ins>
      <w:ins w:id="772" w:author="Samantha" w:date="2015-09-10T14:40:00Z">
        <w:r w:rsidR="00365FFA">
          <w:t xml:space="preserve"> uses regression models while controlling for factors such as Soviet involvement to predict the relationship. </w:t>
        </w:r>
        <w:del w:id="773" w:author="Arwen McNierney" w:date="2015-09-12T14:36:00Z">
          <w:r w:rsidR="00365FFA" w:rsidDel="00A65693">
            <w:delText>Hartley and Russet</w:delText>
          </w:r>
        </w:del>
      </w:ins>
      <w:ins w:id="774" w:author="Arwen McNierney" w:date="2015-09-12T14:36:00Z">
        <w:r>
          <w:t>They</w:t>
        </w:r>
      </w:ins>
      <w:ins w:id="775" w:author="Samantha" w:date="2015-09-10T14:40:00Z">
        <w:r w:rsidR="00365FFA">
          <w:t xml:space="preserve"> also explore the possibility of a multi-directional relationship and test</w:t>
        </w:r>
      </w:ins>
      <w:ins w:id="776" w:author="Arwen McNierney" w:date="2015-09-12T14:38:00Z">
        <w:r w:rsidR="00537C3C">
          <w:t xml:space="preserve"> for</w:t>
        </w:r>
      </w:ins>
      <w:ins w:id="777" w:author="Samantha" w:date="2015-09-10T14:40:00Z">
        <w:r w:rsidR="00365FFA">
          <w:t xml:space="preserve"> </w:t>
        </w:r>
        <w:del w:id="778" w:author="Arwen McNierney" w:date="2015-09-12T14:36:00Z">
          <w:r w:rsidR="00365FFA" w:rsidDel="00A65693">
            <w:delText>this</w:delText>
          </w:r>
        </w:del>
      </w:ins>
      <w:ins w:id="779" w:author="Arwen McNierney" w:date="2015-09-12T14:36:00Z">
        <w:r>
          <w:t>it with</w:t>
        </w:r>
      </w:ins>
      <w:ins w:id="780" w:author="Samantha" w:date="2015-09-10T14:40:00Z">
        <w:del w:id="781" w:author="Arwen McNierney" w:date="2015-09-12T14:36:00Z">
          <w:r w:rsidR="00365FFA" w:rsidDel="00A65693">
            <w:delText xml:space="preserve"> using</w:delText>
          </w:r>
        </w:del>
        <w:r w:rsidR="00365FFA">
          <w:t xml:space="preserve"> a Vector Autoregressive model. This paper will also explore this model</w:t>
        </w:r>
      </w:ins>
      <w:ins w:id="782" w:author="Arwen McNierney" w:date="2015-09-12T14:40:00Z">
        <w:r w:rsidR="00537C3C">
          <w:t>, which can be found</w:t>
        </w:r>
      </w:ins>
      <w:ins w:id="783" w:author="Samantha" w:date="2015-09-10T14:40:00Z">
        <w:r w:rsidR="00365FFA">
          <w:t xml:space="preserve"> </w:t>
        </w:r>
        <w:del w:id="784" w:author="Arwen McNierney" w:date="2015-09-12T14:40:00Z">
          <w:r w:rsidR="00365FFA" w:rsidDel="00537C3C">
            <w:delText xml:space="preserve">and will be discussed further </w:delText>
          </w:r>
        </w:del>
        <w:r w:rsidR="00365FFA">
          <w:t xml:space="preserve">in the Models section. Hartley and Russet end </w:t>
        </w:r>
      </w:ins>
      <w:commentRangeStart w:id="785"/>
      <w:ins w:id="786" w:author="Arwen McNierney" w:date="2015-09-12T14:40:00Z">
        <w:r w:rsidR="00537C3C">
          <w:t xml:space="preserve">their article </w:t>
        </w:r>
        <w:commentRangeEnd w:id="785"/>
        <w:r w:rsidR="00537C3C">
          <w:rPr>
            <w:rStyle w:val="CommentReference"/>
          </w:rPr>
          <w:commentReference w:id="785"/>
        </w:r>
      </w:ins>
      <w:ins w:id="787" w:author="Samantha" w:date="2015-09-10T14:40:00Z">
        <w:r w:rsidR="00365FFA">
          <w:t xml:space="preserve">by discussing how </w:t>
        </w:r>
        <w:del w:id="788" w:author="Arwen McNierney" w:date="2015-09-12T14:40:00Z">
          <w:r w:rsidR="00365FFA" w:rsidDel="00537C3C">
            <w:delText xml:space="preserve">the </w:delText>
          </w:r>
        </w:del>
        <w:r w:rsidR="00365FFA">
          <w:t xml:space="preserve">media may be a significant part of </w:t>
        </w:r>
      </w:ins>
      <w:ins w:id="789" w:author="Samantha Cohen" w:date="2015-09-14T09:36:00Z">
        <w:r w:rsidR="00C30641">
          <w:t xml:space="preserve">the relationship between public opinion and </w:t>
        </w:r>
      </w:ins>
      <w:ins w:id="790" w:author="Samantha Cohen" w:date="2015-09-14T09:37:00Z">
        <w:r w:rsidR="00C30641">
          <w:t xml:space="preserve">defense spending </w:t>
        </w:r>
      </w:ins>
      <w:ins w:id="791" w:author="Samantha Cohen" w:date="2015-09-14T09:36:00Z">
        <w:r w:rsidR="00C30641">
          <w:t>policy</w:t>
        </w:r>
      </w:ins>
      <w:ins w:id="792" w:author="Samantha" w:date="2015-09-10T14:40:00Z">
        <w:r w:rsidR="00365FFA">
          <w:t xml:space="preserve"> because </w:t>
        </w:r>
        <w:commentRangeStart w:id="793"/>
        <w:del w:id="794" w:author="Arwen McNierney" w:date="2015-09-12T14:41:00Z">
          <w:r w:rsidR="00365FFA" w:rsidDel="00537C3C">
            <w:delText>the media has been argued to</w:delText>
          </w:r>
        </w:del>
      </w:ins>
      <w:ins w:id="795" w:author="Arwen McNierney" w:date="2015-09-12T14:41:00Z">
        <w:r w:rsidR="00537C3C">
          <w:t>it’s a common believe that the media</w:t>
        </w:r>
      </w:ins>
      <w:ins w:id="796" w:author="Samantha" w:date="2015-09-10T14:40:00Z">
        <w:r w:rsidR="00365FFA">
          <w:t xml:space="preserve"> affect</w:t>
        </w:r>
      </w:ins>
      <w:ins w:id="797" w:author="Arwen McNierney" w:date="2015-09-12T14:41:00Z">
        <w:r w:rsidR="00537C3C">
          <w:t>s</w:t>
        </w:r>
      </w:ins>
      <w:ins w:id="798" w:author="Samantha" w:date="2015-09-10T14:40:00Z">
        <w:r w:rsidR="00365FFA">
          <w:t xml:space="preserve"> public opinion</w:t>
        </w:r>
      </w:ins>
      <w:commentRangeEnd w:id="793"/>
      <w:r w:rsidR="00537C3C">
        <w:rPr>
          <w:rStyle w:val="CommentReference"/>
        </w:rPr>
        <w:commentReference w:id="793"/>
      </w:r>
      <w:ins w:id="799" w:author="Samantha" w:date="2015-09-10T14:40:00Z">
        <w:r w:rsidR="00365FFA">
          <w:t>.</w:t>
        </w:r>
        <w:r w:rsidR="00365FFA">
          <w:rPr>
            <w:rStyle w:val="FootnoteReference"/>
          </w:rPr>
          <w:footnoteReference w:id="30"/>
        </w:r>
        <w:r w:rsidR="00365FFA">
          <w:t xml:space="preserve"> </w:t>
        </w:r>
      </w:ins>
      <w:ins w:id="802" w:author="Arwen McNierney" w:date="2015-09-12T14:42:00Z">
        <w:r w:rsidR="00537C3C">
          <w:t>They do note</w:t>
        </w:r>
      </w:ins>
      <w:ins w:id="803" w:author="Samantha" w:date="2015-09-10T15:47:00Z">
        <w:del w:id="804" w:author="Arwen McNierney" w:date="2015-09-12T14:42:00Z">
          <w:r w:rsidR="009965AB" w:rsidDel="00537C3C">
            <w:delText>Noting</w:delText>
          </w:r>
        </w:del>
        <w:r w:rsidR="009965AB">
          <w:t>, h</w:t>
        </w:r>
      </w:ins>
      <w:ins w:id="805" w:author="Samantha" w:date="2015-09-10T14:40:00Z">
        <w:r w:rsidR="00365FFA">
          <w:t xml:space="preserve">owever, </w:t>
        </w:r>
      </w:ins>
      <w:ins w:id="806" w:author="Samantha" w:date="2015-09-10T15:47:00Z">
        <w:r w:rsidR="009965AB">
          <w:t xml:space="preserve">that </w:t>
        </w:r>
      </w:ins>
      <w:ins w:id="807" w:author="Samantha" w:date="2015-09-10T14:40:00Z">
        <w:r w:rsidR="00365FFA">
          <w:t xml:space="preserve">a consistent variable regarding the media has yet to be defined. </w:t>
        </w:r>
      </w:ins>
    </w:p>
    <w:p w14:paraId="4E16DF2B" w14:textId="77777777" w:rsidR="00365FFA" w:rsidRDefault="00365FFA" w:rsidP="002759AB">
      <w:pPr>
        <w:rPr>
          <w:ins w:id="808" w:author="Samantha" w:date="2015-09-10T14:40:00Z"/>
        </w:rPr>
      </w:pPr>
    </w:p>
    <w:p w14:paraId="7C949B1F" w14:textId="77777777" w:rsidR="009F66C6" w:rsidRDefault="009F66C6"/>
    <w:p w14:paraId="6C0FE57A" w14:textId="77777777" w:rsidR="002759AB" w:rsidRDefault="002759AB" w:rsidP="002759AB">
      <w:pPr>
        <w:pStyle w:val="Heading1"/>
      </w:pPr>
      <w:commentRangeStart w:id="809"/>
      <w:del w:id="810" w:author="Samantha" w:date="2015-09-10T15:55:00Z">
        <w:r w:rsidDel="003F67EA">
          <w:delText xml:space="preserve">The </w:delText>
        </w:r>
      </w:del>
      <w:r>
        <w:t>Data</w:t>
      </w:r>
      <w:commentRangeEnd w:id="809"/>
      <w:r w:rsidR="00861DF5">
        <w:rPr>
          <w:rStyle w:val="CommentReference"/>
          <w:rFonts w:asciiTheme="minorHAnsi" w:eastAsiaTheme="minorHAnsi" w:hAnsiTheme="minorHAnsi" w:cstheme="minorBidi"/>
          <w:color w:val="auto"/>
        </w:rPr>
        <w:commentReference w:id="809"/>
      </w:r>
    </w:p>
    <w:p w14:paraId="38E364D8" w14:textId="063F2ADD" w:rsidR="009E38A1" w:rsidRDefault="003F67EA" w:rsidP="001E6097">
      <w:ins w:id="811" w:author="Samantha" w:date="2015-09-10T15:55:00Z">
        <w:r>
          <w:t>The data used for this analysis is</w:t>
        </w:r>
      </w:ins>
      <w:ins w:id="812" w:author="Samantha" w:date="2015-09-10T16:10:00Z">
        <w:r w:rsidR="002566CC">
          <w:t xml:space="preserve"> panel data</w:t>
        </w:r>
      </w:ins>
      <w:del w:id="813" w:author="Samantha" w:date="2015-09-10T15:55:00Z">
        <w:r w:rsidR="001E6097" w:rsidDel="003F67EA">
          <w:delText>The data w</w:delText>
        </w:r>
      </w:del>
      <w:ins w:id="814" w:author="Arwen McNierney" w:date="2015-08-27T17:38:00Z">
        <w:del w:id="815" w:author="Samantha" w:date="2015-09-10T15:55:00Z">
          <w:r w:rsidR="00060E19" w:rsidDel="003F67EA">
            <w:delText>W</w:delText>
          </w:r>
        </w:del>
      </w:ins>
      <w:del w:id="816" w:author="Samantha" w:date="2015-09-10T15:55:00Z">
        <w:r w:rsidR="001E6097" w:rsidDel="003F67EA">
          <w:delText>e used for this analysis is panel data</w:delText>
        </w:r>
      </w:del>
      <w:ins w:id="817" w:author="Arwen McNierney" w:date="2015-08-27T17:38:00Z">
        <w:r w:rsidR="00060E19">
          <w:t>,</w:t>
        </w:r>
      </w:ins>
      <w:r w:rsidR="001E6097">
        <w:t xml:space="preserve"> </w:t>
      </w:r>
      <w:del w:id="818" w:author="Samantha" w:date="2015-09-10T16:10:00Z">
        <w:r w:rsidR="001E6097" w:rsidDel="002566CC">
          <w:delText xml:space="preserve">combined </w:delText>
        </w:r>
      </w:del>
      <w:ins w:id="819" w:author="Samantha" w:date="2015-09-10T16:10:00Z">
        <w:r w:rsidR="002566CC">
          <w:t xml:space="preserve">gleaned </w:t>
        </w:r>
      </w:ins>
      <w:r w:rsidR="001E6097">
        <w:t xml:space="preserve">from </w:t>
      </w:r>
      <w:del w:id="820" w:author="Samantha" w:date="2015-09-10T15:55:00Z">
        <w:r w:rsidR="001E6097" w:rsidDel="003F67EA">
          <w:delText xml:space="preserve">many </w:delText>
        </w:r>
      </w:del>
      <w:ins w:id="821" w:author="Samantha" w:date="2015-09-10T15:55:00Z">
        <w:r>
          <w:t xml:space="preserve">seven </w:t>
        </w:r>
      </w:ins>
      <w:r w:rsidR="001E6097">
        <w:t>different datasets</w:t>
      </w:r>
      <w:ins w:id="822" w:author="Samantha" w:date="2015-09-10T15:55:00Z">
        <w:r>
          <w:t xml:space="preserve"> and forms an unbalanced panel.</w:t>
        </w:r>
      </w:ins>
      <w:ins w:id="823" w:author="Arwen McNierney" w:date="2015-08-27T17:38:00Z">
        <w:del w:id="824" w:author="Samantha" w:date="2015-09-10T15:55:00Z">
          <w:r w:rsidR="00060E19" w:rsidDel="003F67EA">
            <w:delText>, for this analysis</w:delText>
          </w:r>
        </w:del>
      </w:ins>
      <w:r w:rsidR="001E6097">
        <w:t xml:space="preserve">. The foundational data is </w:t>
      </w:r>
      <w:r w:rsidR="00750FC9">
        <w:t xml:space="preserve">from the German Marshall Fund’s Transatlantic Trends annual public opinion assessment in Europe and the United States. The first set of public opinion data </w:t>
      </w:r>
      <w:r w:rsidR="00315A3F">
        <w:t>is in response to the question</w:t>
      </w:r>
      <w:ins w:id="825" w:author="Arwen McNierney" w:date="2015-08-27T17:39:00Z">
        <w:r w:rsidR="00060E19">
          <w:t>,</w:t>
        </w:r>
      </w:ins>
      <w:commentRangeStart w:id="826"/>
      <w:r w:rsidR="00315A3F">
        <w:t xml:space="preserve"> </w:t>
      </w:r>
      <w:r w:rsidR="00315A3F" w:rsidRPr="10A1C27D">
        <w:rPr>
          <w:highlight w:val="yellow"/>
          <w:rPrChange w:id="827" w:author="Samantha Cohen" w:date="2015-09-15T15:07:00Z">
            <w:rPr/>
          </w:rPrChange>
        </w:rPr>
        <w:t xml:space="preserve">“Do you feel that your country should increase, decrease, or keep defense spending the same?” </w:t>
      </w:r>
      <w:commentRangeEnd w:id="826"/>
      <w:r w:rsidR="002566CC">
        <w:rPr>
          <w:rStyle w:val="CommentReference"/>
        </w:rPr>
        <w:commentReference w:id="826"/>
      </w:r>
      <w:r w:rsidR="00315A3F" w:rsidRPr="10A1C27D">
        <w:rPr>
          <w:highlight w:val="yellow"/>
          <w:rPrChange w:id="828" w:author="Samantha Cohen" w:date="2015-09-15T15:07:00Z">
            <w:rPr/>
          </w:rPrChange>
        </w:rPr>
        <w:t xml:space="preserve">This data set includes responses from 14 countries over the years 2002, 2003, 2004, 2008, 2011, 2012, and 2013. The countries in that dataset </w:t>
      </w:r>
      <w:del w:id="829" w:author="Arwen McNierney" w:date="2015-08-27T17:39:00Z">
        <w:r w:rsidR="00315A3F" w:rsidDel="00060E19">
          <w:delText>include</w:delText>
        </w:r>
        <w:commentRangeStart w:id="830"/>
        <w:r w:rsidR="00315A3F" w:rsidDel="00060E19">
          <w:delText xml:space="preserve"> </w:delText>
        </w:r>
      </w:del>
      <w:ins w:id="831" w:author="Arwen McNierney" w:date="2015-08-27T17:39:00Z">
        <w:r w:rsidR="00060E19" w:rsidRPr="10A1C27D">
          <w:rPr>
            <w:highlight w:val="yellow"/>
            <w:rPrChange w:id="832" w:author="Samantha Cohen" w:date="2015-09-15T15:07:00Z">
              <w:rPr/>
            </w:rPrChange>
          </w:rPr>
          <w:t xml:space="preserve">are </w:t>
        </w:r>
      </w:ins>
      <w:commentRangeEnd w:id="830"/>
      <w:r>
        <w:rPr>
          <w:rStyle w:val="CommentReference"/>
        </w:rPr>
        <w:commentReference w:id="830"/>
      </w:r>
      <w:r w:rsidR="00315A3F" w:rsidRPr="10A1C27D">
        <w:rPr>
          <w:highlight w:val="yellow"/>
          <w:rPrChange w:id="833" w:author="Samantha Cohen" w:date="2015-09-15T15:07:00Z">
            <w:rPr/>
          </w:rPrChange>
        </w:rPr>
        <w:t>Bulgaria, France, Germany, Italy, The Netherlands, Poland, Portugal, Romania, Russia, Sweden, Slovakia, Spain, Turkey, and the United Kingdom.</w:t>
      </w:r>
      <w:r w:rsidR="00315A3F">
        <w:t xml:space="preserve"> The second public opinion data set details responses to the question, “How desirable is it that </w:t>
      </w:r>
      <w:r w:rsidR="00315A3F">
        <w:lastRenderedPageBreak/>
        <w:t xml:space="preserve">the United States exert strong leadership in world affairs?” There are responses from 12 countries: </w:t>
      </w:r>
      <w:r w:rsidR="00BB4882">
        <w:t xml:space="preserve">France, Germany, </w:t>
      </w:r>
      <w:r w:rsidR="00315A3F">
        <w:t xml:space="preserve">Greece, </w:t>
      </w:r>
      <w:r w:rsidR="00BB4882">
        <w:t xml:space="preserve">Italy, The Netherlands, Poland, Portugal, </w:t>
      </w:r>
      <w:r w:rsidR="00315A3F">
        <w:t xml:space="preserve">Russia, </w:t>
      </w:r>
      <w:r w:rsidR="00BB4882">
        <w:t>Sweden,</w:t>
      </w:r>
      <w:r w:rsidR="00750FC9">
        <w:t xml:space="preserve"> </w:t>
      </w:r>
      <w:r w:rsidR="00BB4882">
        <w:t>Spain, Turkey</w:t>
      </w:r>
      <w:ins w:id="834" w:author="Arwen McNierney" w:date="2015-08-27T17:40:00Z">
        <w:r w:rsidR="00060E19">
          <w:t>,</w:t>
        </w:r>
      </w:ins>
      <w:r w:rsidR="00BB4882">
        <w:t xml:space="preserve"> and the United Kingdom</w:t>
      </w:r>
      <w:r w:rsidR="00315A3F">
        <w:t xml:space="preserve">. </w:t>
      </w:r>
      <w:r w:rsidR="00BB4882">
        <w:t>The panel</w:t>
      </w:r>
      <w:r w:rsidR="00315A3F">
        <w:t>s</w:t>
      </w:r>
      <w:r w:rsidR="00BB4882">
        <w:t xml:space="preserve"> </w:t>
      </w:r>
      <w:r w:rsidR="00315A3F">
        <w:t>are</w:t>
      </w:r>
      <w:r w:rsidR="00BB4882">
        <w:t xml:space="preserve"> unbalanced</w:t>
      </w:r>
      <w:r w:rsidR="00315A3F">
        <w:t xml:space="preserve"> and, </w:t>
      </w:r>
      <w:r w:rsidR="00BB4882">
        <w:t>depending on the model, the total number of observations ranges f</w:t>
      </w:r>
      <w:r w:rsidR="00127C47">
        <w:t xml:space="preserve">rom </w:t>
      </w:r>
      <w:r w:rsidR="001E6097">
        <w:t xml:space="preserve">54 to 56 for the increase or decrease spending question and </w:t>
      </w:r>
      <w:del w:id="835" w:author="Arwen McNierney" w:date="2015-08-27T17:40:00Z">
        <w:r w:rsidR="00127C47" w:rsidDel="00F20C8E">
          <w:delText>ninety-</w:delText>
        </w:r>
        <w:r w:rsidR="001E6097" w:rsidDel="00F20C8E">
          <w:delText>two</w:delText>
        </w:r>
      </w:del>
      <w:ins w:id="836" w:author="Arwen McNierney" w:date="2015-08-27T17:40:00Z">
        <w:r w:rsidR="00F20C8E">
          <w:t>92</w:t>
        </w:r>
      </w:ins>
      <w:r w:rsidR="00127C47">
        <w:t xml:space="preserve"> to </w:t>
      </w:r>
      <w:del w:id="837" w:author="Arwen McNierney" w:date="2015-08-27T17:40:00Z">
        <w:r w:rsidR="00127C47" w:rsidDel="00F20C8E">
          <w:delText>ninety-</w:delText>
        </w:r>
        <w:r w:rsidR="001E6097" w:rsidDel="00F20C8E">
          <w:delText xml:space="preserve">three </w:delText>
        </w:r>
      </w:del>
      <w:ins w:id="838" w:author="Arwen McNierney" w:date="2015-08-27T17:40:00Z">
        <w:r w:rsidR="00F20C8E">
          <w:t xml:space="preserve">93 </w:t>
        </w:r>
      </w:ins>
      <w:r w:rsidR="001E6097">
        <w:t>for the U.S. leadership question.</w:t>
      </w:r>
      <w:r w:rsidR="009E38A1">
        <w:t xml:space="preserve"> </w:t>
      </w:r>
      <w:del w:id="839" w:author="Samantha" w:date="2015-09-10T15:59:00Z">
        <w:r w:rsidR="009E38A1" w:rsidDel="00C1338B">
          <w:delText>It was onto this data that we</w:delText>
        </w:r>
      </w:del>
      <w:ins w:id="840" w:author="Samantha" w:date="2015-09-10T15:59:00Z">
        <w:r w:rsidR="00C1338B">
          <w:t>The study team</w:t>
        </w:r>
      </w:ins>
      <w:r w:rsidR="009E38A1">
        <w:t xml:space="preserve"> added defense spending and the </w:t>
      </w:r>
      <w:del w:id="841" w:author="Samantha" w:date="2015-09-10T16:00:00Z">
        <w:r w:rsidR="009E38A1" w:rsidDel="00C1338B">
          <w:delText xml:space="preserve">many </w:delText>
        </w:r>
      </w:del>
      <w:r w:rsidR="009E38A1">
        <w:t>other control variables</w:t>
      </w:r>
      <w:ins w:id="842" w:author="Samantha" w:date="2015-09-10T16:00:00Z">
        <w:r w:rsidR="00C1338B">
          <w:t xml:space="preserve"> described below to this data</w:t>
        </w:r>
      </w:ins>
      <w:r w:rsidR="009E38A1">
        <w:t xml:space="preserve">. </w:t>
      </w:r>
    </w:p>
    <w:p w14:paraId="06A07F20" w14:textId="6C06F743" w:rsidR="009E38A1" w:rsidDel="005735DF" w:rsidRDefault="009E38A1" w:rsidP="001E6097">
      <w:pPr>
        <w:rPr>
          <w:del w:id="843" w:author="Samantha" w:date="2015-09-10T16:15:00Z"/>
        </w:rPr>
      </w:pPr>
      <w:commentRangeStart w:id="844"/>
      <w:r>
        <w:t xml:space="preserve">We drew </w:t>
      </w:r>
      <w:ins w:id="845" w:author="Samantha" w:date="2015-09-10T16:14:00Z">
        <w:r w:rsidR="005735DF">
          <w:t>the</w:t>
        </w:r>
      </w:ins>
      <w:del w:id="846" w:author="Samantha" w:date="2015-09-10T16:14:00Z">
        <w:r w:rsidDel="005735DF">
          <w:delText>our</w:delText>
        </w:r>
      </w:del>
      <w:r>
        <w:t xml:space="preserve"> defense spending data from</w:t>
      </w:r>
      <w:r w:rsidR="00F20C8E">
        <w:t xml:space="preserve"> a</w:t>
      </w:r>
      <w:r>
        <w:t xml:space="preserve"> previously conducted CSIS study on trend</w:t>
      </w:r>
      <w:r w:rsidR="00BD6396">
        <w:t>s in European defense spending.</w:t>
      </w:r>
      <w:r w:rsidR="00BD6396">
        <w:rPr>
          <w:rStyle w:val="FootnoteReference"/>
        </w:rPr>
        <w:footnoteReference w:id="31"/>
      </w:r>
    </w:p>
    <w:p w14:paraId="56399B22" w14:textId="77777777" w:rsidR="001E0317" w:rsidRDefault="001E0317" w:rsidP="00750FC9">
      <w:r>
        <w:t xml:space="preserve">We then collected data from other open source datasets to compile the remaining control variables. </w:t>
      </w:r>
      <w:commentRangeEnd w:id="844"/>
      <w:r w:rsidR="00F20C8E">
        <w:rPr>
          <w:rStyle w:val="CommentReference"/>
        </w:rPr>
        <w:commentReference w:id="844"/>
      </w:r>
    </w:p>
    <w:p w14:paraId="7B013D24" w14:textId="478A235A" w:rsidR="001E0317" w:rsidRDefault="001E0317" w:rsidP="001E0317">
      <w:pPr>
        <w:pStyle w:val="ListParagraph"/>
        <w:numPr>
          <w:ilvl w:val="0"/>
          <w:numId w:val="2"/>
        </w:numPr>
      </w:pPr>
      <w:commentRangeStart w:id="847"/>
      <w:r>
        <w:t>Threat Ratio – The data for this control variable comes from two sources</w:t>
      </w:r>
      <w:ins w:id="848" w:author="Arwen McNierney" w:date="2015-08-27T17:41:00Z">
        <w:r w:rsidR="00D657D2">
          <w:t>:</w:t>
        </w:r>
      </w:ins>
      <w:del w:id="849" w:author="Arwen McNierney" w:date="2015-08-27T17:41:00Z">
        <w:r w:rsidDel="00D657D2">
          <w:delText>,</w:delText>
        </w:r>
      </w:del>
      <w:r w:rsidR="002E2DDF">
        <w:t xml:space="preserve"> the</w:t>
      </w:r>
      <w:r w:rsidR="002E2DDF" w:rsidRPr="002E2DDF">
        <w:t xml:space="preserve"> </w:t>
      </w:r>
      <w:r w:rsidR="002E2DDF">
        <w:t>Stockholm International Peace Research Institute’s (SIPRI) annual defense expenditures dataset</w:t>
      </w:r>
      <w:r>
        <w:t xml:space="preserve"> and the World Bank. We downloaded the newest data from SIPRI and summed the defense spending of all contiguous neighbors for each study country. </w:t>
      </w:r>
      <w:del w:id="850" w:author="Arwen McNierney" w:date="2015-08-27T17:43:00Z">
        <w:r w:rsidR="00BD6396" w:rsidDel="00D657D2">
          <w:delText xml:space="preserve">We used SIPRI data because the data from our own internal study did not cover all of the contiguous neighbor countries needed to compute the variable. </w:delText>
        </w:r>
      </w:del>
      <w:r>
        <w:t xml:space="preserve">Then we divided </w:t>
      </w:r>
      <w:r w:rsidR="002E2DDF">
        <w:t>each</w:t>
      </w:r>
      <w:r>
        <w:t xml:space="preserve"> </w:t>
      </w:r>
      <w:r w:rsidR="002E2DDF">
        <w:t>total</w:t>
      </w:r>
      <w:r>
        <w:t xml:space="preserve"> by the GDP of </w:t>
      </w:r>
      <w:r w:rsidR="002E2DDF">
        <w:t>the corresponding</w:t>
      </w:r>
      <w:r>
        <w:t xml:space="preserve"> study country. All values were computed using U.S. dollars. The data for defense spending was in constant 2011 dollars and the data for GDP was in constant 2005 dollars.</w:t>
      </w:r>
      <w:ins w:id="851" w:author="Arwen McNierney" w:date="2015-08-27T17:43:00Z">
        <w:r w:rsidR="00D657D2">
          <w:t xml:space="preserve"> We used SIPRI data because the data from our own internal study did not cover all of the contiguous neighbor countries needed to compute the variable.</w:t>
        </w:r>
      </w:ins>
      <w:commentRangeEnd w:id="847"/>
      <w:r w:rsidR="005735DF">
        <w:rPr>
          <w:rStyle w:val="CommentReference"/>
        </w:rPr>
        <w:commentReference w:id="847"/>
      </w:r>
    </w:p>
    <w:p w14:paraId="79938D74" w14:textId="6E316F95" w:rsidR="001E0317" w:rsidRDefault="002B6505" w:rsidP="001E0317">
      <w:pPr>
        <w:pStyle w:val="ListParagraph"/>
        <w:numPr>
          <w:ilvl w:val="0"/>
          <w:numId w:val="2"/>
        </w:numPr>
      </w:pPr>
      <w:commentRangeStart w:id="852"/>
      <w:ins w:id="853" w:author="Samantha" w:date="2015-09-10T16:20:00Z">
        <w:r>
          <w:t xml:space="preserve">Variable name? - </w:t>
        </w:r>
      </w:ins>
      <w:r w:rsidR="001E0317">
        <w:t xml:space="preserve">The data for both international and domestic </w:t>
      </w:r>
      <w:commentRangeStart w:id="854"/>
      <w:r w:rsidR="001E0317">
        <w:t>terror</w:t>
      </w:r>
      <w:commentRangeEnd w:id="854"/>
      <w:r w:rsidR="00D657D2">
        <w:rPr>
          <w:rStyle w:val="CommentReference"/>
        </w:rPr>
        <w:commentReference w:id="854"/>
      </w:r>
      <w:r w:rsidR="001E0317">
        <w:t xml:space="preserve"> attacks came from the Global Terrorism Database</w:t>
      </w:r>
      <w:ins w:id="855" w:author="Arwen McNierney" w:date="2015-08-27T17:45:00Z">
        <w:r w:rsidR="00D657D2">
          <w:t>, which is</w:t>
        </w:r>
      </w:ins>
      <w:r w:rsidR="001E0317">
        <w:t xml:space="preserve"> compiled and maintained by the University of Maryland. The database contains data on over 125,000 terrorist incidents, with over a hundred observations for each attack. We counted the number of attacks per year that fell into the category of logistically domestic or international. This means the aggressor must have crossed an international border to commit the act. Any incidents </w:t>
      </w:r>
      <w:ins w:id="856" w:author="Arwen McNierney" w:date="2015-08-27T17:45:00Z">
        <w:r w:rsidR="00D657D2">
          <w:t>in which</w:t>
        </w:r>
      </w:ins>
      <w:del w:id="857" w:author="Arwen McNierney" w:date="2015-08-27T17:45:00Z">
        <w:r w:rsidR="001E0317" w:rsidDel="00D657D2">
          <w:delText>where</w:delText>
        </w:r>
      </w:del>
      <w:r w:rsidR="001E0317">
        <w:t xml:space="preserve"> this information was unknown were excluded from the study.</w:t>
      </w:r>
      <w:commentRangeEnd w:id="852"/>
      <w:r>
        <w:rPr>
          <w:rStyle w:val="CommentReference"/>
        </w:rPr>
        <w:commentReference w:id="852"/>
      </w:r>
    </w:p>
    <w:p w14:paraId="2CA69341" w14:textId="53A97E4E" w:rsidR="001E0317" w:rsidRDefault="002B6505" w:rsidP="001E0317">
      <w:pPr>
        <w:pStyle w:val="ListParagraph"/>
        <w:numPr>
          <w:ilvl w:val="0"/>
          <w:numId w:val="2"/>
        </w:numPr>
      </w:pPr>
      <w:commentRangeStart w:id="858"/>
      <w:ins w:id="859" w:author="Samantha" w:date="2015-09-10T16:20:00Z">
        <w:r>
          <w:t xml:space="preserve">Conflict Variable - </w:t>
        </w:r>
      </w:ins>
      <w:r w:rsidR="001E0317">
        <w:t xml:space="preserve">Data on International Conflicts and Civil Wars came from the Correlates of War (COW) database. </w:t>
      </w:r>
      <w:del w:id="860" w:author="Arwen McNierney" w:date="2015-08-27T17:59:00Z">
        <w:r w:rsidR="001E0317" w:rsidDel="00AE41EF">
          <w:delText>From f</w:delText>
        </w:r>
      </w:del>
      <w:ins w:id="861" w:author="Arwen McNierney" w:date="2015-08-27T17:59:00Z">
        <w:r w:rsidR="00AE41EF">
          <w:t>F</w:t>
        </w:r>
      </w:ins>
      <w:r w:rsidR="001E0317">
        <w:t>or civil wars</w:t>
      </w:r>
      <w:ins w:id="862" w:author="Arwen McNierney" w:date="2015-08-27T17:59:00Z">
        <w:r w:rsidR="00AE41EF">
          <w:t>,</w:t>
        </w:r>
      </w:ins>
      <w:r w:rsidR="001E0317">
        <w:t xml:space="preserve"> we created a dummy variable of whether a country had experienced a civil war within the preceding</w:t>
      </w:r>
      <w:r w:rsidR="002E2DDF">
        <w:t xml:space="preserve"> 20</w:t>
      </w:r>
      <w:r w:rsidR="001E0317">
        <w:t xml:space="preserve"> years</w:t>
      </w:r>
      <w:ins w:id="863" w:author="Arwen McNierney" w:date="2015-08-27T18:01:00Z">
        <w:r w:rsidR="00AE41EF">
          <w:t>,</w:t>
        </w:r>
      </w:ins>
      <w:r w:rsidR="001E0317">
        <w:t xml:space="preserve"> based on COW’s intra-state wars data. For the international conflict variable, we recorded any instance in which a country was engaged in what COW defines as a “militarized interstate dispute.” This </w:t>
      </w:r>
      <w:ins w:id="864" w:author="Arwen McNierney" w:date="2015-08-27T18:00:00Z">
        <w:r w:rsidR="00AE41EF">
          <w:t xml:space="preserve">includes </w:t>
        </w:r>
      </w:ins>
      <w:r w:rsidR="001E0317">
        <w:t xml:space="preserve">international disputes </w:t>
      </w:r>
      <w:commentRangeStart w:id="865"/>
      <w:r w:rsidR="001E0317">
        <w:t>ranging</w:t>
      </w:r>
      <w:commentRangeEnd w:id="865"/>
      <w:r w:rsidR="00AE41EF">
        <w:rPr>
          <w:rStyle w:val="CommentReference"/>
        </w:rPr>
        <w:commentReference w:id="865"/>
      </w:r>
      <w:r w:rsidR="001E0317">
        <w:t xml:space="preserve"> from the mobilization of troops intended to threaten or persuade another country to armed conflict. </w:t>
      </w:r>
      <w:r w:rsidR="002E2DDF">
        <w:t xml:space="preserve">Unlike for civil war, we recorded </w:t>
      </w:r>
      <w:del w:id="866" w:author="Arwen McNierney" w:date="2015-08-27T18:01:00Z">
        <w:r w:rsidR="002E2DDF" w:rsidDel="00AE41EF">
          <w:delText xml:space="preserve">all </w:delText>
        </w:r>
      </w:del>
      <w:r w:rsidR="002E2DDF">
        <w:t>international conflicts only for the years in which they occurred, not for whether there had been one during a previous set time.</w:t>
      </w:r>
    </w:p>
    <w:p w14:paraId="0D6BDEB0" w14:textId="77777777" w:rsidR="00BD6396" w:rsidRDefault="00BD6396" w:rsidP="00BD6396">
      <w:pPr>
        <w:pStyle w:val="ListParagraph"/>
        <w:numPr>
          <w:ilvl w:val="1"/>
          <w:numId w:val="2"/>
        </w:numPr>
      </w:pPr>
      <w:r>
        <w:t xml:space="preserve">An important note regarding this data is that international peacekeeping operations </w:t>
      </w:r>
      <w:r w:rsidR="00FD307C">
        <w:t>and United Nations military interventions do not count.</w:t>
      </w:r>
      <w:commentRangeEnd w:id="858"/>
      <w:r w:rsidR="002B6505">
        <w:rPr>
          <w:rStyle w:val="CommentReference"/>
        </w:rPr>
        <w:commentReference w:id="858"/>
      </w:r>
    </w:p>
    <w:p w14:paraId="7E4AB0A5" w14:textId="64E2C2A0" w:rsidR="001E0317" w:rsidRDefault="002E2DDF" w:rsidP="001E0317">
      <w:pPr>
        <w:pStyle w:val="ListParagraph"/>
        <w:numPr>
          <w:ilvl w:val="0"/>
          <w:numId w:val="2"/>
        </w:numPr>
      </w:pPr>
      <w:commentRangeStart w:id="867"/>
      <w:r>
        <w:t xml:space="preserve">Population and GDP per capita data was drawn from the World Bank. GDP per capita data </w:t>
      </w:r>
      <w:ins w:id="868" w:author="Samantha" w:date="2015-09-10T16:22:00Z">
        <w:r w:rsidR="002B6505">
          <w:t xml:space="preserve">is </w:t>
        </w:r>
      </w:ins>
      <w:del w:id="869" w:author="Samantha" w:date="2015-09-10T16:22:00Z">
        <w:r w:rsidDel="002B6505">
          <w:delText>was</w:delText>
        </w:r>
      </w:del>
      <w:r>
        <w:t xml:space="preserve"> in constant 2005 USD. </w:t>
      </w:r>
      <w:commentRangeEnd w:id="867"/>
      <w:r w:rsidR="002B6505">
        <w:rPr>
          <w:rStyle w:val="CommentReference"/>
        </w:rPr>
        <w:commentReference w:id="867"/>
      </w:r>
    </w:p>
    <w:p w14:paraId="12679850" w14:textId="1F6A0419" w:rsidR="002E2DDF" w:rsidRDefault="002E2DDF" w:rsidP="001E0317">
      <w:pPr>
        <w:pStyle w:val="ListParagraph"/>
        <w:numPr>
          <w:ilvl w:val="0"/>
          <w:numId w:val="2"/>
        </w:numPr>
      </w:pPr>
      <w:commentRangeStart w:id="870"/>
      <w:r>
        <w:t>Data on Democracy was drawn from the Polity IV Project and is defined as a value from one to ten</w:t>
      </w:r>
      <w:ins w:id="871" w:author="Arwen McNierney" w:date="2015-08-27T18:05:00Z">
        <w:r w:rsidR="00AE41EF">
          <w:t>,</w:t>
        </w:r>
      </w:ins>
      <w:r>
        <w:t xml:space="preserve"> based on a yearly scoring conducted by Polity IV</w:t>
      </w:r>
      <w:ins w:id="872" w:author="Arwen McNierney" w:date="2015-08-27T18:05:00Z">
        <w:r w:rsidR="00AE41EF">
          <w:t>.</w:t>
        </w:r>
      </w:ins>
      <w:commentRangeEnd w:id="870"/>
      <w:r w:rsidR="002B6505">
        <w:rPr>
          <w:rStyle w:val="CommentReference"/>
        </w:rPr>
        <w:commentReference w:id="870"/>
      </w:r>
    </w:p>
    <w:p w14:paraId="2B4AFDF8" w14:textId="09B8CDD1" w:rsidR="002E2DDF" w:rsidRDefault="002E2DDF" w:rsidP="001E0317">
      <w:pPr>
        <w:pStyle w:val="ListParagraph"/>
        <w:numPr>
          <w:ilvl w:val="0"/>
          <w:numId w:val="2"/>
        </w:numPr>
      </w:pPr>
      <w:r>
        <w:lastRenderedPageBreak/>
        <w:t xml:space="preserve">Data for the NATO membership variable was computed using information from NATO’s website. </w:t>
      </w:r>
      <w:del w:id="873" w:author="Samantha" w:date="2015-09-10T16:24:00Z">
        <w:r w:rsidDel="002B6505">
          <w:delText xml:space="preserve">It was a dataset </w:delText>
        </w:r>
      </w:del>
      <w:ins w:id="874" w:author="Arwen McNierney" w:date="2015-08-27T18:05:00Z">
        <w:del w:id="875" w:author="Samantha" w:date="2015-09-10T16:24:00Z">
          <w:r w:rsidR="00AE41EF" w:rsidDel="002B6505">
            <w:delText xml:space="preserve">that </w:delText>
          </w:r>
        </w:del>
      </w:ins>
      <w:del w:id="876" w:author="Samantha" w:date="2015-09-10T16:24:00Z">
        <w:r w:rsidDel="002B6505">
          <w:delText>we created specifically for this project</w:delText>
        </w:r>
      </w:del>
      <w:ins w:id="877" w:author="Arwen McNierney" w:date="2015-08-27T18:05:00Z">
        <w:del w:id="878" w:author="Samantha" w:date="2015-09-10T16:24:00Z">
          <w:r w:rsidR="00AE41EF" w:rsidDel="002B6505">
            <w:delText>,</w:delText>
          </w:r>
        </w:del>
      </w:ins>
      <w:del w:id="879" w:author="Samantha" w:date="2015-09-10T16:24:00Z">
        <w:r w:rsidDel="002B6505">
          <w:delText xml:space="preserve"> </w:delText>
        </w:r>
      </w:del>
      <w:ins w:id="880" w:author="Samantha" w:date="2015-09-10T16:24:00Z">
        <w:r w:rsidR="002B6505">
          <w:t>The variable is bin</w:t>
        </w:r>
      </w:ins>
      <w:ins w:id="881" w:author="Samantha" w:date="2015-09-10T16:25:00Z">
        <w:r w:rsidR="002B6505">
          <w:t xml:space="preserve">ary where </w:t>
        </w:r>
      </w:ins>
      <w:del w:id="882" w:author="Samantha" w:date="2015-09-10T16:25:00Z">
        <w:r w:rsidDel="002B6505">
          <w:delText>with</w:delText>
        </w:r>
      </w:del>
      <w:r>
        <w:t xml:space="preserve"> </w:t>
      </w:r>
      <w:commentRangeStart w:id="883"/>
      <w:r>
        <w:t>one</w:t>
      </w:r>
      <w:commentRangeEnd w:id="883"/>
      <w:r w:rsidR="00AE41EF">
        <w:rPr>
          <w:rStyle w:val="CommentReference"/>
        </w:rPr>
        <w:commentReference w:id="883"/>
      </w:r>
      <w:r>
        <w:t xml:space="preserve"> </w:t>
      </w:r>
      <w:del w:id="884" w:author="Samantha" w:date="2015-09-10T16:25:00Z">
        <w:r w:rsidDel="002B6505">
          <w:delText>indica</w:delText>
        </w:r>
      </w:del>
      <w:ins w:id="885" w:author="Samantha" w:date="2015-09-10T16:25:00Z">
        <w:r w:rsidR="002B6505">
          <w:t>indicates NATO</w:t>
        </w:r>
      </w:ins>
      <w:del w:id="886" w:author="Samantha" w:date="2015-09-10T16:25:00Z">
        <w:r w:rsidDel="002B6505">
          <w:delText>ting</w:delText>
        </w:r>
      </w:del>
      <w:r>
        <w:t xml:space="preserve"> membership for </w:t>
      </w:r>
      <w:ins w:id="887" w:author="Samantha" w:date="2015-09-10T16:26:00Z">
        <w:r w:rsidR="002B6505">
          <w:t>that</w:t>
        </w:r>
      </w:ins>
      <w:del w:id="888" w:author="Samantha" w:date="2015-09-10T16:26:00Z">
        <w:r w:rsidDel="002B6505">
          <w:delText>a</w:delText>
        </w:r>
      </w:del>
      <w:r>
        <w:t xml:space="preserve"> </w:t>
      </w:r>
      <w:del w:id="889" w:author="Samantha" w:date="2015-09-10T16:26:00Z">
        <w:r w:rsidDel="002B6505">
          <w:delText xml:space="preserve">given </w:delText>
        </w:r>
      </w:del>
      <w:ins w:id="890" w:author="Samantha" w:date="2015-09-10T16:26:00Z">
        <w:r w:rsidR="002B6505">
          <w:t xml:space="preserve">corresponding </w:t>
        </w:r>
      </w:ins>
      <w:r>
        <w:t xml:space="preserve">year. </w:t>
      </w:r>
    </w:p>
    <w:p w14:paraId="76FDE2D0" w14:textId="77777777" w:rsidR="00BB4882" w:rsidRDefault="00BB4882" w:rsidP="002759AB">
      <w:pPr>
        <w:rPr>
          <w:rFonts w:asciiTheme="majorHAnsi" w:eastAsiaTheme="majorEastAsia" w:hAnsiTheme="majorHAnsi" w:cstheme="majorBidi"/>
          <w:color w:val="2E74B5" w:themeColor="accent1" w:themeShade="BF"/>
          <w:sz w:val="32"/>
          <w:szCs w:val="32"/>
        </w:rPr>
      </w:pPr>
    </w:p>
    <w:p w14:paraId="04F34FF6" w14:textId="77777777" w:rsidR="002759AB" w:rsidRDefault="002759AB" w:rsidP="002759AB">
      <w:pPr>
        <w:pStyle w:val="Heading1"/>
      </w:pPr>
      <w:r>
        <w:t>Our Methodology</w:t>
      </w:r>
    </w:p>
    <w:p w14:paraId="054F305E" w14:textId="6323F345" w:rsidR="00E75BA2" w:rsidRDefault="00E75BA2" w:rsidP="00750FC9">
      <w:r>
        <w:t>After going through the literature</w:t>
      </w:r>
      <w:ins w:id="891" w:author="Arwen McNierney" w:date="2015-08-27T18:05:00Z">
        <w:r w:rsidR="00AE41EF">
          <w:t>,</w:t>
        </w:r>
      </w:ins>
      <w:r>
        <w:t xml:space="preserve"> we decided </w:t>
      </w:r>
      <w:del w:id="892" w:author="Arwen McNierney" w:date="2015-08-27T18:05:00Z">
        <w:r w:rsidDel="00AE41EF">
          <w:delText>up</w:delText>
        </w:r>
      </w:del>
      <w:r>
        <w:t>on the following model for our regressions</w:t>
      </w:r>
      <w:ins w:id="893" w:author="Arwen McNierney" w:date="2015-08-27T18:05:00Z">
        <w:r w:rsidR="00AE41EF">
          <w:t>:</w:t>
        </w:r>
      </w:ins>
      <w:del w:id="894" w:author="Arwen McNierney" w:date="2015-08-27T18:05:00Z">
        <w:r w:rsidDel="00AE41EF">
          <w:delText>.</w:delText>
        </w:r>
      </w:del>
      <w:r>
        <w:t xml:space="preserve"> </w:t>
      </w:r>
    </w:p>
    <w:p w14:paraId="49FF28C4" w14:textId="77777777" w:rsidR="00E75BA2" w:rsidRDefault="0078200F" w:rsidP="00750FC9">
      <m:oMathPara>
        <m:oMath>
          <m:sSub>
            <m:sSubPr>
              <m:ctrlPr>
                <w:rPr>
                  <w:rFonts w:ascii="Cambria Math" w:hAnsi="Cambria Math"/>
                  <w:i/>
                </w:rPr>
              </m:ctrlPr>
            </m:sSubPr>
            <m:e>
              <m:r>
                <w:rPr>
                  <w:rFonts w:ascii="Cambria Math" w:hAnsi="Cambria Math"/>
                </w:rPr>
                <m:t>Ln</m:t>
              </m:r>
              <m:d>
                <m:dPr>
                  <m:ctrlPr>
                    <w:rPr>
                      <w:rFonts w:ascii="Cambria Math" w:hAnsi="Cambria Math"/>
                      <w:i/>
                    </w:rPr>
                  </m:ctrlPr>
                </m:dPr>
                <m:e>
                  <m:r>
                    <w:rPr>
                      <w:rFonts w:ascii="Cambria Math" w:hAnsi="Cambria Math"/>
                    </w:rPr>
                    <m:t>Defense Spending</m:t>
                  </m:r>
                </m:e>
              </m:d>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Public Opinion Spread+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Threat Ratio+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International Terror Attack+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Domestic Terror Attack+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 Civil War+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 xml:space="preserve"> International Conflict+ </m:t>
          </m:r>
          <m:sSub>
            <m:sSubPr>
              <m:ctrlPr>
                <w:rPr>
                  <w:rFonts w:ascii="Cambria Math" w:hAnsi="Cambria Math"/>
                  <w:i/>
                </w:rPr>
              </m:ctrlPr>
            </m:sSubPr>
            <m:e>
              <m:r>
                <w:rPr>
                  <w:rFonts w:ascii="Cambria Math" w:hAnsi="Cambria Math"/>
                </w:rPr>
                <m:t>β</m:t>
              </m:r>
            </m:e>
            <m:sub>
              <m:r>
                <w:rPr>
                  <w:rFonts w:ascii="Cambria Math" w:hAnsi="Cambria Math"/>
                </w:rPr>
                <m:t>7</m:t>
              </m:r>
            </m:sub>
          </m:sSub>
          <m:r>
            <m:rPr>
              <m:sty m:val="p"/>
            </m:rPr>
            <w:rPr>
              <w:rFonts w:ascii="Cambria Math" w:hAnsi="Cambria Math"/>
            </w:rPr>
            <m:t>l</m:t>
          </m:r>
          <m:func>
            <m:funcPr>
              <m:ctrlPr>
                <w:rPr>
                  <w:rFonts w:ascii="Cambria Math" w:hAnsi="Cambria Math"/>
                </w:rPr>
              </m:ctrlPr>
            </m:funcPr>
            <m:fName>
              <m:r>
                <m:rPr>
                  <m:sty m:val="p"/>
                </m:rPr>
                <w:rPr>
                  <w:rFonts w:ascii="Cambria Math" w:hAnsi="Cambria Math"/>
                </w:rPr>
                <m:t>n</m:t>
              </m:r>
            </m:fName>
            <m:e>
              <m:d>
                <m:dPr>
                  <m:ctrlPr>
                    <w:rPr>
                      <w:rFonts w:ascii="Cambria Math" w:hAnsi="Cambria Math"/>
                    </w:rPr>
                  </m:ctrlPr>
                </m:dPr>
                <m:e>
                  <m:r>
                    <w:rPr>
                      <w:rFonts w:ascii="Cambria Math" w:hAnsi="Cambria Math"/>
                    </w:rPr>
                    <m:t>Population</m:t>
                  </m:r>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8</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GDP per Capita</m:t>
                  </m:r>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 xml:space="preserve"> Democracy Score</m:t>
          </m:r>
        </m:oMath>
      </m:oMathPara>
    </w:p>
    <w:p w14:paraId="5CCBBDE5" w14:textId="2F3945C6" w:rsidR="00291E98" w:rsidRDefault="00291E98" w:rsidP="00750FC9">
      <w:del w:id="895" w:author="Arwen McNierney" w:date="2015-08-27T18:08:00Z">
        <w:r w:rsidDel="00DB08E2">
          <w:delText>Inside of this model</w:delText>
        </w:r>
      </w:del>
      <w:ins w:id="896" w:author="Arwen McNierney" w:date="2015-08-27T18:08:00Z">
        <w:r w:rsidR="00DB08E2">
          <w:t>Within this model</w:t>
        </w:r>
      </w:ins>
      <w:r>
        <w:t xml:space="preserve">, we lag every variable one year behind </w:t>
      </w:r>
      <w:del w:id="897" w:author="Arwen McNierney" w:date="2015-08-27T18:08:00Z">
        <w:r w:rsidDel="00DB08E2">
          <w:delText xml:space="preserve">the </w:delText>
        </w:r>
      </w:del>
      <w:r>
        <w:t xml:space="preserve">defense spending. </w:t>
      </w:r>
      <w:r w:rsidR="00AC49CE">
        <w:t xml:space="preserve">We do this because we know that budget proceedings will happen one to two years before defense expenditures occur. We intend to also run </w:t>
      </w:r>
      <w:del w:id="898" w:author="Arwen McNierney" w:date="2015-08-27T18:09:00Z">
        <w:r w:rsidR="00AC49CE" w:rsidDel="00DB08E2">
          <w:delText xml:space="preserve">the </w:delText>
        </w:r>
      </w:del>
      <w:r w:rsidR="00AC49CE">
        <w:t>regressions on all of the variables lagged two years behind defense spending, but we have not</w:t>
      </w:r>
      <w:ins w:id="899" w:author="Arwen McNierney" w:date="2015-08-27T18:09:00Z">
        <w:r w:rsidR="00DB08E2">
          <w:t xml:space="preserve"> yet</w:t>
        </w:r>
      </w:ins>
      <w:r w:rsidR="00AC49CE">
        <w:t xml:space="preserve"> reached that step </w:t>
      </w:r>
      <w:del w:id="900" w:author="Arwen McNierney" w:date="2015-08-27T18:09:00Z">
        <w:r w:rsidR="00AC49CE" w:rsidDel="00DB08E2">
          <w:delText xml:space="preserve">yet </w:delText>
        </w:r>
      </w:del>
      <w:r w:rsidR="00AC49CE">
        <w:t xml:space="preserve">in our work. </w:t>
      </w:r>
      <w:r>
        <w:t xml:space="preserve">We also use the log of Defense Spending, Population, and GDPpC </w:t>
      </w:r>
      <w:r w:rsidR="00AC49CE">
        <w:t xml:space="preserve">in conjunction with common practices surrounding large numbers. </w:t>
      </w:r>
    </w:p>
    <w:p w14:paraId="0F40DA1A" w14:textId="5952810F" w:rsidR="00A02818" w:rsidRDefault="00291E98" w:rsidP="00750FC9">
      <w:r>
        <w:t>We began our analysis with a step regression for each of the public opinion questions</w:t>
      </w:r>
      <w:ins w:id="901" w:author="Arwen McNierney" w:date="2015-08-27T18:10:00Z">
        <w:r w:rsidR="00DB08E2">
          <w:t>, in order to examine the effects each control has on the descriptive statistics of the OLS model</w:t>
        </w:r>
      </w:ins>
      <w:r>
        <w:t xml:space="preserve">. </w:t>
      </w:r>
      <w:ins w:id="902" w:author="Arwen McNierney" w:date="2015-08-27T18:10:00Z">
        <w:r w:rsidR="00DB08E2">
          <w:t xml:space="preserve">By examining these effects, it can be determined whether or not each control variable has a meaningful impact on the estimates of the relationship. </w:t>
        </w:r>
      </w:ins>
      <w:commentRangeStart w:id="903"/>
      <w:r>
        <w:t xml:space="preserve">The tables </w:t>
      </w:r>
      <w:ins w:id="904" w:author="Arwen McNierney" w:date="2015-08-27T18:11:00Z">
        <w:r w:rsidR="00DB08E2">
          <w:t xml:space="preserve">for the public opinion step regressions </w:t>
        </w:r>
        <w:commentRangeEnd w:id="903"/>
        <w:r w:rsidR="00DB08E2">
          <w:rPr>
            <w:rStyle w:val="CommentReference"/>
          </w:rPr>
          <w:commentReference w:id="903"/>
        </w:r>
      </w:ins>
      <w:r>
        <w:t>are listed in the appendix as Figure 1 and 3.</w:t>
      </w:r>
      <w:del w:id="905" w:author="Arwen McNierney" w:date="2015-08-27T18:10:00Z">
        <w:r w:rsidDel="00DB08E2">
          <w:delText xml:space="preserve"> </w:delText>
        </w:r>
        <w:r w:rsidR="0010073D" w:rsidDel="00DB08E2">
          <w:delText>This is done in order to examine the effects each control has on the descriptive statistics of the OLS model</w:delText>
        </w:r>
        <w:r w:rsidR="00315A3F" w:rsidDel="00DB08E2">
          <w:delText xml:space="preserve">. </w:delText>
        </w:r>
        <w:r w:rsidR="0010073D" w:rsidDel="00DB08E2">
          <w:delText>By examining these effects, it can be determined whether or not each control variable has a meaningful impact on the estimates of the relationship</w:delText>
        </w:r>
        <w:r w:rsidDel="00DB08E2">
          <w:delText xml:space="preserve">. </w:delText>
        </w:r>
      </w:del>
    </w:p>
    <w:p w14:paraId="45FBDE1A" w14:textId="1AF47F11" w:rsidR="00AC49CE" w:rsidRDefault="00AC49CE" w:rsidP="00750FC9">
      <w:r>
        <w:t xml:space="preserve">After running the step model all the way up to our full OLS regression model, we then moved on to using a fixed-effects model. </w:t>
      </w:r>
      <w:del w:id="906" w:author="Arwen McNierney" w:date="2015-08-27T18:12:00Z">
        <w:r w:rsidDel="000B2295">
          <w:delText>Based on</w:delText>
        </w:r>
      </w:del>
      <w:ins w:id="907" w:author="Arwen McNierney" w:date="2015-08-27T18:12:00Z">
        <w:r w:rsidR="000B2295">
          <w:t>Because of</w:t>
        </w:r>
      </w:ins>
      <w:r>
        <w:t xml:space="preserve"> our results</w:t>
      </w:r>
      <w:ins w:id="908" w:author="Arwen McNierney" w:date="2015-08-27T18:12:00Z">
        <w:r w:rsidR="000B2295">
          <w:t>,</w:t>
        </w:r>
      </w:ins>
      <w:r>
        <w:t xml:space="preserve"> we are aware of auto-correlation and correlation between our regressors; however, we have not yet begun the process of statistically dealing with those issues. </w:t>
      </w:r>
    </w:p>
    <w:p w14:paraId="6A84704C" w14:textId="1B1C4705" w:rsidR="00A02818" w:rsidRDefault="00AC49CE" w:rsidP="00750FC9">
      <w:r>
        <w:t xml:space="preserve">The fixed-effects models control for </w:t>
      </w:r>
      <w:r w:rsidR="00B17D8B">
        <w:t>bias in the estimates that</w:t>
      </w:r>
      <w:r w:rsidR="00FD6075">
        <w:t xml:space="preserve"> potentially</w:t>
      </w:r>
      <w:r w:rsidR="00A02818">
        <w:t xml:space="preserve"> occur when using panel data</w:t>
      </w:r>
      <w:r w:rsidR="00315A3F">
        <w:t xml:space="preserve">. </w:t>
      </w:r>
      <w:r w:rsidR="00A02818">
        <w:t xml:space="preserve"> </w:t>
      </w:r>
      <w:r w:rsidR="00B17D8B">
        <w:t>Because</w:t>
      </w:r>
      <w:r w:rsidR="00FD6075">
        <w:t xml:space="preserve"> panel data observes countries over time, there are likely unmeasurable variables that could influence defense spending</w:t>
      </w:r>
      <w:r w:rsidR="00315A3F">
        <w:t xml:space="preserve">. </w:t>
      </w:r>
      <w:r w:rsidR="00FD6075">
        <w:t>These unmeasurable variables could be either related to the nature of each individual country or related to factors that change over time</w:t>
      </w:r>
      <w:r w:rsidR="00315A3F">
        <w:t xml:space="preserve">. </w:t>
      </w:r>
      <w:r w:rsidR="009C648C">
        <w:t xml:space="preserve">For example, the culture of a country could influence </w:t>
      </w:r>
      <w:commentRangeStart w:id="909"/>
      <w:r w:rsidR="009C648C">
        <w:t>public opinion or defense spending</w:t>
      </w:r>
      <w:commentRangeEnd w:id="909"/>
      <w:r w:rsidR="000B2295">
        <w:rPr>
          <w:rStyle w:val="CommentReference"/>
        </w:rPr>
        <w:commentReference w:id="909"/>
      </w:r>
      <w:r w:rsidR="00315A3F">
        <w:t xml:space="preserve">. </w:t>
      </w:r>
      <w:r w:rsidR="009C648C">
        <w:t xml:space="preserve">Furthermore, world events that occur across all countries but vary throughout time could influence </w:t>
      </w:r>
      <w:commentRangeStart w:id="910"/>
      <w:r w:rsidR="009C648C">
        <w:t>public opinion or defense spending</w:t>
      </w:r>
      <w:commentRangeEnd w:id="910"/>
      <w:r w:rsidR="000B2295">
        <w:rPr>
          <w:rStyle w:val="CommentReference"/>
        </w:rPr>
        <w:commentReference w:id="910"/>
      </w:r>
      <w:r w:rsidR="00315A3F">
        <w:t xml:space="preserve">. </w:t>
      </w:r>
      <w:r w:rsidR="00FD6075">
        <w:t xml:space="preserve">Thus, </w:t>
      </w:r>
      <w:r w:rsidR="00B17D8B">
        <w:t>using a model that controls for these possibilities is the most accurate way to estimate the relationship</w:t>
      </w:r>
      <w:r w:rsidR="00315A3F">
        <w:t xml:space="preserve">. </w:t>
      </w:r>
      <w:r w:rsidR="00B17D8B">
        <w:t>Fixed effect regressions con</w:t>
      </w:r>
      <w:r w:rsidR="00F95700">
        <w:t>trol for this potential bias t</w:t>
      </w:r>
      <w:r w:rsidR="009C648C">
        <w:t xml:space="preserve">hrough an additional variable </w:t>
      </w:r>
      <w:del w:id="911" w:author="Arwen McNierney" w:date="2015-08-27T18:14:00Z">
        <w:r w:rsidR="009C648C" w:rsidDel="000B2295">
          <w:delText>in</w:delText>
        </w:r>
        <w:r w:rsidR="00F95700" w:rsidDel="000B2295">
          <w:delText xml:space="preserve"> the model </w:delText>
        </w:r>
      </w:del>
      <w:r w:rsidR="00F95700">
        <w:t xml:space="preserve">that </w:t>
      </w:r>
      <w:r w:rsidR="009C648C">
        <w:t>is comprised of the intercepts for each observation (each country at each year)</w:t>
      </w:r>
      <w:r w:rsidR="00315A3F">
        <w:t xml:space="preserve">. </w:t>
      </w:r>
      <w:r w:rsidR="009C648C">
        <w:t>This allows the model to estimate the impact of public opinion on defense spending while unobservable characteristics of each country</w:t>
      </w:r>
      <w:ins w:id="912" w:author="Arwen McNierney" w:date="2015-08-27T18:14:00Z">
        <w:r w:rsidR="000B2295">
          <w:t>,</w:t>
        </w:r>
      </w:ins>
      <w:r w:rsidR="009C648C">
        <w:t xml:space="preserve"> </w:t>
      </w:r>
      <w:del w:id="913" w:author="Arwen McNierney" w:date="2015-08-27T18:14:00Z">
        <w:r w:rsidR="009C648C" w:rsidDel="000B2295">
          <w:delText xml:space="preserve">that </w:delText>
        </w:r>
      </w:del>
      <w:ins w:id="914" w:author="Arwen McNierney" w:date="2015-08-27T18:14:00Z">
        <w:r w:rsidR="000B2295">
          <w:t xml:space="preserve">which </w:t>
        </w:r>
      </w:ins>
      <w:r w:rsidR="009C648C">
        <w:t>may also influence defense spending</w:t>
      </w:r>
      <w:ins w:id="915" w:author="Arwen McNierney" w:date="2015-08-27T18:14:00Z">
        <w:r w:rsidR="000B2295">
          <w:t>,</w:t>
        </w:r>
      </w:ins>
      <w:r w:rsidR="009C648C">
        <w:t xml:space="preserve"> are controlled for</w:t>
      </w:r>
      <w:r w:rsidR="00315A3F">
        <w:t xml:space="preserve">. </w:t>
      </w:r>
      <w:r w:rsidR="009C648C">
        <w:t xml:space="preserve">Thus, </w:t>
      </w:r>
      <w:ins w:id="916" w:author="Arwen McNierney" w:date="2015-08-27T18:14:00Z">
        <w:r w:rsidR="000B2295">
          <w:t xml:space="preserve">we executed </w:t>
        </w:r>
      </w:ins>
      <w:r w:rsidR="009C648C">
        <w:t xml:space="preserve">two additional models for </w:t>
      </w:r>
      <w:r w:rsidR="002E2DDF">
        <w:t xml:space="preserve">whether to increase or decrease defense spending and whether </w:t>
      </w:r>
      <w:r w:rsidR="009C648C">
        <w:t>U.S. global leadership</w:t>
      </w:r>
      <w:del w:id="917" w:author="Arwen McNierney" w:date="2015-08-27T18:15:00Z">
        <w:r w:rsidR="009C648C" w:rsidDel="000B2295">
          <w:delText xml:space="preserve"> </w:delText>
        </w:r>
        <w:r w:rsidR="002E2DDF" w:rsidDel="000B2295">
          <w:delText xml:space="preserve">is desirable </w:delText>
        </w:r>
        <w:r w:rsidR="009C648C" w:rsidDel="000B2295">
          <w:delText>are executed</w:delText>
        </w:r>
      </w:del>
      <w:r w:rsidR="00315A3F">
        <w:t xml:space="preserve">. </w:t>
      </w:r>
      <w:r w:rsidR="009C648C">
        <w:t xml:space="preserve">One </w:t>
      </w:r>
      <w:ins w:id="918" w:author="Arwen McNierney" w:date="2015-08-27T18:15:00Z">
        <w:r w:rsidR="000B2295">
          <w:t>controls</w:t>
        </w:r>
      </w:ins>
      <w:del w:id="919" w:author="Arwen McNierney" w:date="2015-08-27T18:15:00Z">
        <w:r w:rsidR="009C648C" w:rsidDel="000B2295">
          <w:delText>controlling</w:delText>
        </w:r>
      </w:del>
      <w:r w:rsidR="009C648C">
        <w:t xml:space="preserve"> for country fixed effects</w:t>
      </w:r>
      <w:ins w:id="920" w:author="Arwen McNierney" w:date="2015-08-27T18:15:00Z">
        <w:r w:rsidR="000B2295">
          <w:t>,</w:t>
        </w:r>
      </w:ins>
      <w:r w:rsidR="009C648C">
        <w:t xml:space="preserve"> and the other </w:t>
      </w:r>
      <w:del w:id="921" w:author="Arwen McNierney" w:date="2015-08-27T18:15:00Z">
        <w:r w:rsidR="009C648C" w:rsidDel="000B2295">
          <w:delText xml:space="preserve">controlling </w:delText>
        </w:r>
      </w:del>
      <w:ins w:id="922" w:author="Arwen McNierney" w:date="2015-08-27T18:15:00Z">
        <w:r w:rsidR="000B2295">
          <w:t xml:space="preserve">controls </w:t>
        </w:r>
      </w:ins>
      <w:r w:rsidR="009C648C">
        <w:t>for time fixed effects</w:t>
      </w:r>
      <w:r w:rsidR="00315A3F">
        <w:t xml:space="preserve">. </w:t>
      </w:r>
    </w:p>
    <w:p w14:paraId="75D5002D" w14:textId="77777777" w:rsidR="00FD307C" w:rsidRDefault="00FD307C" w:rsidP="00FD307C">
      <w:pPr>
        <w:pStyle w:val="Heading2"/>
      </w:pPr>
      <w:r>
        <w:t>Assumptions</w:t>
      </w:r>
    </w:p>
    <w:p w14:paraId="0774C61F" w14:textId="34F76D5F" w:rsidR="000E1C73" w:rsidRDefault="000E1C73" w:rsidP="00750FC9">
      <w:r>
        <w:t>This analysis makes certain assumptions about the European regional security environment</w:t>
      </w:r>
      <w:r w:rsidR="00315A3F">
        <w:t xml:space="preserve">. </w:t>
      </w:r>
      <w:r>
        <w:t xml:space="preserve">The first is that budget uncertainty as a result of the global financial crisis will continue to place pressure on </w:t>
      </w:r>
      <w:r>
        <w:lastRenderedPageBreak/>
        <w:t>defense budgets, but the European Union and the Euro-zone will not break up</w:t>
      </w:r>
      <w:r w:rsidR="00315A3F">
        <w:t xml:space="preserve">. </w:t>
      </w:r>
      <w:r>
        <w:t>The next is that publicly reported European budget and acquisition figures are reliable</w:t>
      </w:r>
      <w:r w:rsidR="00315A3F">
        <w:t xml:space="preserve">. </w:t>
      </w:r>
      <w:r>
        <w:t>Finally, defense spending figures, even when credible and not undercut by corruption</w:t>
      </w:r>
      <w:ins w:id="923" w:author="Arwen McNierney" w:date="2015-08-27T18:15:00Z">
        <w:r w:rsidR="00195B47">
          <w:t>,</w:t>
        </w:r>
      </w:ins>
      <w:r>
        <w:t xml:space="preserve"> are not an exact measure of capability</w:t>
      </w:r>
      <w:r w:rsidR="00315A3F">
        <w:t xml:space="preserve">. </w:t>
      </w:r>
      <w:r>
        <w:t xml:space="preserve">However, these figures, when examined in detail </w:t>
      </w:r>
      <w:ins w:id="924" w:author="Arwen McNierney" w:date="2015-08-27T18:16:00Z">
        <w:r w:rsidR="00195B47">
          <w:t>and with</w:t>
        </w:r>
      </w:ins>
      <w:del w:id="925" w:author="Arwen McNierney" w:date="2015-08-27T18:16:00Z">
        <w:r w:rsidDel="00195B47">
          <w:delText>from</w:delText>
        </w:r>
      </w:del>
      <w:r>
        <w:t xml:space="preserve"> multiple approaches, are a useful proxy for whether defense capabilities are adequately resourced</w:t>
      </w:r>
      <w:r w:rsidR="00315A3F">
        <w:t xml:space="preserve">. </w:t>
      </w:r>
    </w:p>
    <w:p w14:paraId="25E14BD6" w14:textId="2F1FCC60" w:rsidR="000E1C73" w:rsidRDefault="000E1C73" w:rsidP="00750FC9">
      <w:r>
        <w:t>This analysis also makes certain assumption</w:t>
      </w:r>
      <w:r w:rsidR="002E2DDF">
        <w:t>s</w:t>
      </w:r>
      <w:r>
        <w:t xml:space="preserve"> about the European polling</w:t>
      </w:r>
      <w:r w:rsidR="00315A3F">
        <w:t xml:space="preserve">. </w:t>
      </w:r>
      <w:r>
        <w:t>The first is that in liberal democracies, public opinion on defense in foreign policy matters is one factor among many that influences defense spending levels and priorities</w:t>
      </w:r>
      <w:ins w:id="926" w:author="Arwen McNierney" w:date="2015-08-27T18:16:00Z">
        <w:r w:rsidR="00195B47">
          <w:t>,</w:t>
        </w:r>
      </w:ins>
      <w:r>
        <w:t xml:space="preserve"> as well as the extent of cooperation with neighboring countries</w:t>
      </w:r>
      <w:r w:rsidR="00315A3F">
        <w:t xml:space="preserve">. </w:t>
      </w:r>
      <w:r>
        <w:t xml:space="preserve">The next is that moves in public opinion may or may not reflect moves in elite opinion, but in either case, public opinion changes faster than budget and acquisition policy and </w:t>
      </w:r>
      <w:del w:id="927" w:author="Arwen McNierney" w:date="2015-08-27T18:16:00Z">
        <w:r w:rsidDel="00195B47">
          <w:delText xml:space="preserve">thus </w:delText>
        </w:r>
      </w:del>
      <w:ins w:id="928" w:author="Arwen McNierney" w:date="2015-08-27T18:16:00Z">
        <w:r w:rsidR="00195B47">
          <w:t xml:space="preserve">therefore </w:t>
        </w:r>
      </w:ins>
      <w:r>
        <w:t>is a leading indicator</w:t>
      </w:r>
      <w:r w:rsidR="00315A3F">
        <w:t xml:space="preserve">. </w:t>
      </w:r>
      <w:r>
        <w:t xml:space="preserve"> </w:t>
      </w:r>
      <w:del w:id="929" w:author="Arwen McNierney" w:date="2015-08-27T18:17:00Z">
        <w:r w:rsidDel="00195B47">
          <w:delText>The next</w:delText>
        </w:r>
      </w:del>
      <w:ins w:id="930" w:author="Arwen McNierney" w:date="2015-08-27T18:17:00Z">
        <w:r w:rsidR="00195B47">
          <w:t>Another</w:t>
        </w:r>
      </w:ins>
      <w:r>
        <w:t xml:space="preserve"> is that public opinion can be meaningfully measured on an annual basis. Finally,</w:t>
      </w:r>
      <w:ins w:id="931" w:author="Arwen McNierney" w:date="2015-08-27T18:17:00Z">
        <w:r w:rsidR="00195B47">
          <w:t xml:space="preserve"> we assume</w:t>
        </w:r>
      </w:ins>
      <w:r>
        <w:t xml:space="preserve"> that Eurobarometer and Transatlantic Trends reports are effective measures of national level public opinion. </w:t>
      </w:r>
    </w:p>
    <w:p w14:paraId="4F27098A" w14:textId="662FDA25" w:rsidR="002759AB" w:rsidRDefault="000E1C73" w:rsidP="002E2DDF">
      <w:r>
        <w:t xml:space="preserve">This analysis also operates under </w:t>
      </w:r>
      <w:ins w:id="932" w:author="Arwen McNierney" w:date="2015-08-27T18:17:00Z">
        <w:r w:rsidR="00195B47">
          <w:t>a number of</w:t>
        </w:r>
      </w:ins>
      <w:del w:id="933" w:author="Arwen McNierney" w:date="2015-08-27T18:17:00Z">
        <w:r w:rsidDel="00195B47">
          <w:delText xml:space="preserve">the following </w:delText>
        </w:r>
      </w:del>
      <w:ins w:id="934" w:author="Arwen McNierney" w:date="2015-08-27T18:17:00Z">
        <w:r w:rsidR="00195B47">
          <w:t xml:space="preserve"> </w:t>
        </w:r>
      </w:ins>
      <w:r>
        <w:t>assumptions about the United States security environment</w:t>
      </w:r>
      <w:r w:rsidR="00315A3F">
        <w:t xml:space="preserve">. </w:t>
      </w:r>
      <w:ins w:id="935" w:author="Arwen McNierney" w:date="2015-08-27T18:18:00Z">
        <w:r w:rsidR="00195B47">
          <w:t xml:space="preserve">One is that </w:t>
        </w:r>
      </w:ins>
      <w:del w:id="936" w:author="Arwen McNierney" w:date="2015-08-27T18:18:00Z">
        <w:r w:rsidDel="00195B47">
          <w:delText>B</w:delText>
        </w:r>
      </w:del>
      <w:ins w:id="937" w:author="Arwen McNierney" w:date="2015-08-27T18:18:00Z">
        <w:r w:rsidR="00195B47">
          <w:t>b</w:t>
        </w:r>
      </w:ins>
      <w:r>
        <w:t>udget uncertainty as a result of sequestration and the Budget Control Act will continue, with resulting requirements to reduce end strength and carefully prioritize acquisition and engagement activities</w:t>
      </w:r>
      <w:r w:rsidR="00315A3F">
        <w:t xml:space="preserve">. </w:t>
      </w:r>
      <w:r>
        <w:t>Next, emergent and continuing crises around the world, similar to ISIS in Iraq, Syria’s ongoing civil war, possible terrorist activity in parts of Africa, and non-traditional security requirements such as the present Ebola outbreak in West Africa</w:t>
      </w:r>
      <w:ins w:id="938" w:author="Arwen McNierney" w:date="2015-08-27T18:18:00Z">
        <w:r w:rsidR="00195B47">
          <w:t>,</w:t>
        </w:r>
      </w:ins>
      <w:r>
        <w:t xml:space="preserve"> will be persistent</w:t>
      </w:r>
      <w:del w:id="939" w:author="Arwen McNierney" w:date="2015-08-27T18:18:00Z">
        <w:r w:rsidDel="00195B47">
          <w:delText>,</w:delText>
        </w:r>
      </w:del>
      <w:r>
        <w:t xml:space="preserve"> and will require some level of U.S. military response</w:t>
      </w:r>
      <w:del w:id="940" w:author="Arwen McNierney" w:date="2015-08-27T18:18:00Z">
        <w:r w:rsidDel="00195B47">
          <w:delText>;</w:delText>
        </w:r>
      </w:del>
      <w:r>
        <w:t xml:space="preserve"> and, as a result, increased European capability</w:t>
      </w:r>
      <w:r w:rsidR="00315A3F">
        <w:t xml:space="preserve">. </w:t>
      </w:r>
      <w:r w:rsidR="00F10C4E">
        <w:t>Finally, NATO allies and traditional partners will continue to be supportive of the United States</w:t>
      </w:r>
      <w:ins w:id="941" w:author="Arwen McNierney" w:date="2015-08-27T18:18:00Z">
        <w:r w:rsidR="00195B47">
          <w:t>’</w:t>
        </w:r>
      </w:ins>
      <w:r w:rsidR="00F10C4E">
        <w:t xml:space="preserve"> positions and efforts within Europe and in some cases abroad, but their own resource constraints will limit the degree to which they are able to participate with </w:t>
      </w:r>
      <w:ins w:id="942" w:author="Arwen McNierney" w:date="2015-08-27T18:19:00Z">
        <w:r w:rsidR="00195B47">
          <w:t xml:space="preserve">the </w:t>
        </w:r>
      </w:ins>
      <w:r w:rsidR="00F10C4E">
        <w:t>U.S.</w:t>
      </w:r>
      <w:ins w:id="943" w:author="Arwen McNierney" w:date="2015-08-27T18:19:00Z">
        <w:r w:rsidR="00195B47">
          <w:t>,</w:t>
        </w:r>
      </w:ins>
      <w:r w:rsidR="00F10C4E">
        <w:t xml:space="preserve"> in either response actions or engagement activities</w:t>
      </w:r>
      <w:r w:rsidR="00315A3F">
        <w:t xml:space="preserve">. </w:t>
      </w:r>
    </w:p>
    <w:p w14:paraId="27A5C0D6" w14:textId="77777777" w:rsidR="002759AB" w:rsidRDefault="00A36150" w:rsidP="002759AB">
      <w:pPr>
        <w:pStyle w:val="Heading1"/>
      </w:pPr>
      <w:r>
        <w:t>Initial Observations</w:t>
      </w:r>
    </w:p>
    <w:p w14:paraId="1CE39315" w14:textId="7ECCE505" w:rsidR="00E35947" w:rsidRDefault="00447A32" w:rsidP="002759AB">
      <w:r>
        <w:t>Initial analysis has found that public opinion does correlate in the expected direction for t</w:t>
      </w:r>
      <w:r w:rsidR="0048526E">
        <w:t>he two initial questions under</w:t>
      </w:r>
      <w:r>
        <w:t xml:space="preserve"> regression models. </w:t>
      </w:r>
      <w:r w:rsidR="00E35947">
        <w:t xml:space="preserve">Given clear United States government support for higher European defense spending, it is natural that support for U.S. leadership would be associated with higher defense spending levels. The second polling question, </w:t>
      </w:r>
      <w:del w:id="944" w:author="Arwen McNierney" w:date="2015-08-27T18:20:00Z">
        <w:r w:rsidR="00E35947" w:rsidDel="00195B47">
          <w:delText xml:space="preserve">asking </w:delText>
        </w:r>
      </w:del>
      <w:ins w:id="945" w:author="Arwen McNierney" w:date="2015-08-27T18:20:00Z">
        <w:r w:rsidR="00195B47">
          <w:t xml:space="preserve">concerning </w:t>
        </w:r>
      </w:ins>
      <w:r w:rsidR="00E35947">
        <w:t>whether defense budgets increase or decrease, also aligns as expected with higher defense spending.</w:t>
      </w:r>
      <w:r w:rsidR="0048526E">
        <w:t xml:space="preserve"> This was true for some of the fixed-effect models, although for the model2, </w:t>
      </w:r>
      <w:del w:id="946" w:author="Arwen McNierney" w:date="2015-08-27T18:22:00Z">
        <w:r w:rsidR="0048526E" w:rsidDel="00195B47">
          <w:delText xml:space="preserve">where </w:delText>
        </w:r>
      </w:del>
      <w:ins w:id="947" w:author="Arwen McNierney" w:date="2015-08-27T18:22:00Z">
        <w:r w:rsidR="00195B47">
          <w:t xml:space="preserve">in which </w:t>
        </w:r>
      </w:ins>
      <w:r w:rsidR="0048526E">
        <w:t>country-effects are held constant, the sign is reversed for U.S. support and not significant for support of increasing defense spend.</w:t>
      </w:r>
    </w:p>
    <w:p w14:paraId="618E4F17" w14:textId="706FE55B" w:rsidR="002759AB" w:rsidRDefault="00447A32" w:rsidP="002759AB">
      <w:r>
        <w:t xml:space="preserve">However, </w:t>
      </w:r>
      <w:r w:rsidR="00E35947">
        <w:t xml:space="preserve">at this stage there are multiple significant caveats. First, some of the variables are correlated with one another in a manner that could confound the model. Addressing these relationships will be </w:t>
      </w:r>
      <w:commentRangeStart w:id="948"/>
      <w:r w:rsidR="00E35947">
        <w:t xml:space="preserve">an important </w:t>
      </w:r>
      <w:commentRangeEnd w:id="948"/>
      <w:r w:rsidR="00195B47">
        <w:rPr>
          <w:rStyle w:val="CommentReference"/>
        </w:rPr>
        <w:commentReference w:id="948"/>
      </w:r>
      <w:r w:rsidR="00E35947">
        <w:t xml:space="preserve">. </w:t>
      </w:r>
      <w:r w:rsidR="00B01DF4">
        <w:t xml:space="preserve">Second, the study team will want to further increase its understanding of </w:t>
      </w:r>
      <w:r w:rsidR="0048526E">
        <w:t>how some of the variables interact with defense spending, particularly those relating to the threat ratio, terrorism, and other conflicts.</w:t>
      </w:r>
      <w:r w:rsidR="00B01DF4">
        <w:t xml:space="preserve"> Third</w:t>
      </w:r>
      <w:r w:rsidR="00E35947">
        <w:t xml:space="preserve">, </w:t>
      </w:r>
      <w:r w:rsidR="005E6C6F">
        <w:t xml:space="preserve">the fixed-effects models did not return a consistent result regarding the </w:t>
      </w:r>
      <w:r w:rsidR="0048526E">
        <w:t>public opinion variable</w:t>
      </w:r>
      <w:r w:rsidR="005E6C6F">
        <w:t xml:space="preserve">. </w:t>
      </w:r>
      <w:del w:id="949" w:author="Arwen McNierney" w:date="2015-08-27T18:23:00Z">
        <w:r w:rsidR="005E6C6F" w:rsidDel="00195B47">
          <w:delText>The a</w:delText>
        </w:r>
      </w:del>
      <w:ins w:id="950" w:author="Arwen McNierney" w:date="2015-08-27T18:23:00Z">
        <w:r w:rsidR="00195B47">
          <w:t>A</w:t>
        </w:r>
      </w:ins>
      <w:r w:rsidR="005E6C6F">
        <w:t xml:space="preserve"> future step will be to create a model that holds both country and time constant. </w:t>
      </w:r>
    </w:p>
    <w:p w14:paraId="2B7D039E" w14:textId="0E4EEB3B" w:rsidR="00E35947" w:rsidRDefault="00E35947" w:rsidP="002759AB">
      <w:r>
        <w:t xml:space="preserve">The </w:t>
      </w:r>
      <w:r w:rsidR="005E6C6F">
        <w:t xml:space="preserve">final </w:t>
      </w:r>
      <w:r>
        <w:t>challenge is that the coefficient</w:t>
      </w:r>
      <w:ins w:id="951" w:author="Arwen McNierney" w:date="2015-08-27T18:23:00Z">
        <w:r w:rsidR="00195B47">
          <w:t>s</w:t>
        </w:r>
      </w:ins>
      <w:r>
        <w:t xml:space="preserve"> for </w:t>
      </w:r>
      <w:del w:id="952" w:author="Arwen McNierney" w:date="2015-08-27T18:23:00Z">
        <w:r w:rsidDel="00195B47">
          <w:delText xml:space="preserve">either </w:delText>
        </w:r>
      </w:del>
      <w:ins w:id="953" w:author="Arwen McNierney" w:date="2015-08-27T18:23:00Z">
        <w:r w:rsidR="00195B47">
          <w:t xml:space="preserve">both </w:t>
        </w:r>
      </w:ins>
      <w:r>
        <w:t>polling variable</w:t>
      </w:r>
      <w:ins w:id="954" w:author="Arwen McNierney" w:date="2015-08-27T18:23:00Z">
        <w:r w:rsidR="00195B47">
          <w:t>s</w:t>
        </w:r>
      </w:ins>
      <w:r>
        <w:t xml:space="preserve"> </w:t>
      </w:r>
      <w:ins w:id="955" w:author="Arwen McNierney" w:date="2015-08-27T18:23:00Z">
        <w:r w:rsidR="00195B47">
          <w:t>are</w:t>
        </w:r>
      </w:ins>
      <w:del w:id="956" w:author="Arwen McNierney" w:date="2015-08-27T18:23:00Z">
        <w:r w:rsidDel="00195B47">
          <w:delText>is</w:delText>
        </w:r>
      </w:del>
      <w:r>
        <w:t xml:space="preserve"> notably small. </w:t>
      </w:r>
      <w:r w:rsidR="005E6C6F">
        <w:t xml:space="preserve">This is consistent with the literature that does not treat public opinion as a major determinant of defense spending. However, should the relationship stay robust while the model is refined, a weak connection still has the potential to be illuminating. The most interesting polling questions </w:t>
      </w:r>
      <w:del w:id="957" w:author="Arwen McNierney" w:date="2015-08-27T18:24:00Z">
        <w:r w:rsidR="005E6C6F" w:rsidDel="00195B47">
          <w:delText xml:space="preserve">to examine </w:delText>
        </w:r>
      </w:del>
      <w:r w:rsidR="005E6C6F">
        <w:t xml:space="preserve">may not be those with direct </w:t>
      </w:r>
      <w:r w:rsidR="005E6C6F">
        <w:lastRenderedPageBreak/>
        <w:t>implications for military spending</w:t>
      </w:r>
      <w:ins w:id="958" w:author="Arwen McNierney" w:date="2015-08-27T18:24:00Z">
        <w:r w:rsidR="00195B47">
          <w:t>,</w:t>
        </w:r>
      </w:ins>
      <w:r w:rsidR="005E6C6F">
        <w:t xml:space="preserve"> but instead those relating </w:t>
      </w:r>
      <w:del w:id="959" w:author="Arwen McNierney" w:date="2015-08-27T18:24:00Z">
        <w:r w:rsidR="005E6C6F" w:rsidDel="00195B47">
          <w:delText xml:space="preserve"> </w:delText>
        </w:r>
      </w:del>
      <w:r w:rsidR="005E6C6F">
        <w:t>to opinion of the European Union, fears of terrorism, and other potentially relevant policy topics.</w:t>
      </w:r>
    </w:p>
    <w:p w14:paraId="76008B34" w14:textId="77777777" w:rsidR="002759AB" w:rsidRDefault="00196F7A">
      <w:commentRangeStart w:id="960"/>
      <w:r>
        <w:t xml:space="preserve">As the </w:t>
      </w:r>
      <w:commentRangeEnd w:id="960"/>
      <w:r w:rsidR="00195B47">
        <w:rPr>
          <w:rStyle w:val="CommentReference"/>
        </w:rPr>
        <w:commentReference w:id="960"/>
      </w:r>
      <w:r w:rsidR="002759AB">
        <w:br w:type="page"/>
      </w:r>
    </w:p>
    <w:p w14:paraId="0DE93CAF" w14:textId="77777777" w:rsidR="001930C6" w:rsidRDefault="002759AB" w:rsidP="00A36150">
      <w:pPr>
        <w:pStyle w:val="Heading1"/>
      </w:pPr>
      <w:r>
        <w:lastRenderedPageBreak/>
        <w:t>Appendix</w:t>
      </w:r>
    </w:p>
    <w:p w14:paraId="47C9C38A" w14:textId="77777777" w:rsidR="00E75BA2" w:rsidRDefault="00D56074" w:rsidP="001930C6">
      <w:pPr>
        <w:pStyle w:val="Caption"/>
        <w:keepNext/>
        <w:spacing w:after="0"/>
      </w:pPr>
      <w:r>
        <w:t>Glossary</w:t>
      </w:r>
    </w:p>
    <w:p w14:paraId="225F674A" w14:textId="77777777" w:rsidR="00D56074" w:rsidRPr="00D56074" w:rsidRDefault="00D56074" w:rsidP="00D56074">
      <w:r>
        <w:t>Dspend (Defense Spending), ThrtR (Threat Ratio), DomAt (Domestic Terrorist Attacks), IntAt (International Terrorist attacks) CivWr (Civil War in last 20 years), IntWr (International International Conflict), Pop (Population), GDPpC (GPD per capita), Dem (Democracy), NATO (NATO membership) PubOp (Public Opinion variable)</w:t>
      </w:r>
    </w:p>
    <w:p w14:paraId="410A59C6" w14:textId="77777777" w:rsidR="00E75BA2" w:rsidRDefault="00E75BA2" w:rsidP="001930C6">
      <w:pPr>
        <w:pStyle w:val="Caption"/>
        <w:keepNext/>
        <w:spacing w:after="0"/>
      </w:pPr>
    </w:p>
    <w:p w14:paraId="4522DD3E" w14:textId="77777777" w:rsidR="00E75BA2" w:rsidRDefault="00E75BA2" w:rsidP="00E75BA2">
      <w:pPr>
        <w:pStyle w:val="Caption"/>
        <w:keepNext/>
        <w:spacing w:after="0"/>
      </w:pPr>
      <w:r>
        <w:t xml:space="preserve">Table </w:t>
      </w:r>
      <w:r w:rsidR="00581828">
        <w:fldChar w:fldCharType="begin"/>
      </w:r>
      <w:r>
        <w:instrText xml:space="preserve"> SEQ Table \* ARABIC </w:instrText>
      </w:r>
      <w:r w:rsidR="00581828">
        <w:fldChar w:fldCharType="separate"/>
      </w:r>
      <w:r w:rsidR="00920ABE">
        <w:rPr>
          <w:noProof/>
        </w:rPr>
        <w:t>1</w:t>
      </w:r>
      <w:r w:rsidR="00581828">
        <w:fldChar w:fldCharType="end"/>
      </w:r>
      <w:r>
        <w:t xml:space="preserve"> - Summary of Variables for US Leadership Regression</w:t>
      </w:r>
    </w:p>
    <w:tbl>
      <w:tblPr>
        <w:tblW w:w="8920" w:type="dxa"/>
        <w:tblLook w:val="04A0" w:firstRow="1" w:lastRow="0" w:firstColumn="1" w:lastColumn="0" w:noHBand="0" w:noVBand="1"/>
      </w:tblPr>
      <w:tblGrid>
        <w:gridCol w:w="1300"/>
        <w:gridCol w:w="1060"/>
        <w:gridCol w:w="1120"/>
        <w:gridCol w:w="1120"/>
        <w:gridCol w:w="1120"/>
        <w:gridCol w:w="1120"/>
        <w:gridCol w:w="1120"/>
        <w:gridCol w:w="960"/>
      </w:tblGrid>
      <w:tr w:rsidR="00E75BA2" w:rsidRPr="001930C6" w14:paraId="18947A8F" w14:textId="77777777" w:rsidTr="00E75BA2">
        <w:trPr>
          <w:trHeight w:val="315"/>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8E64F8" w14:textId="77777777" w:rsidR="00E75BA2" w:rsidRPr="001930C6" w:rsidRDefault="00E75BA2" w:rsidP="00E75BA2">
            <w:pPr>
              <w:spacing w:after="0" w:line="240" w:lineRule="auto"/>
              <w:rPr>
                <w:rFonts w:ascii="Calibri" w:eastAsia="Times New Roman" w:hAnsi="Calibri" w:cs="Times New Roman"/>
                <w:b/>
                <w:bCs/>
                <w:color w:val="000000"/>
              </w:rPr>
            </w:pPr>
            <w:r w:rsidRPr="001930C6">
              <w:rPr>
                <w:rFonts w:ascii="Calibri" w:eastAsia="Times New Roman" w:hAnsi="Calibri" w:cs="Times New Roman"/>
                <w:b/>
                <w:bCs/>
                <w:color w:val="000000"/>
              </w:rPr>
              <w:t>US Lead Sum</w:t>
            </w:r>
          </w:p>
        </w:tc>
        <w:tc>
          <w:tcPr>
            <w:tcW w:w="1060" w:type="dxa"/>
            <w:tcBorders>
              <w:top w:val="single" w:sz="8" w:space="0" w:color="auto"/>
              <w:left w:val="nil"/>
              <w:bottom w:val="nil"/>
              <w:right w:val="nil"/>
            </w:tcBorders>
            <w:shd w:val="clear" w:color="auto" w:fill="auto"/>
            <w:noWrap/>
            <w:vAlign w:val="bottom"/>
            <w:hideMark/>
          </w:tcPr>
          <w:p w14:paraId="22C468F2"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Min</w:t>
            </w:r>
          </w:p>
        </w:tc>
        <w:tc>
          <w:tcPr>
            <w:tcW w:w="1120" w:type="dxa"/>
            <w:tcBorders>
              <w:top w:val="single" w:sz="8" w:space="0" w:color="auto"/>
              <w:left w:val="nil"/>
              <w:bottom w:val="nil"/>
              <w:right w:val="nil"/>
            </w:tcBorders>
            <w:shd w:val="clear" w:color="auto" w:fill="auto"/>
            <w:noWrap/>
            <w:vAlign w:val="bottom"/>
            <w:hideMark/>
          </w:tcPr>
          <w:p w14:paraId="63FAC023"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1st Qu.</w:t>
            </w:r>
          </w:p>
        </w:tc>
        <w:tc>
          <w:tcPr>
            <w:tcW w:w="1120" w:type="dxa"/>
            <w:tcBorders>
              <w:top w:val="single" w:sz="8" w:space="0" w:color="auto"/>
              <w:left w:val="nil"/>
              <w:bottom w:val="nil"/>
              <w:right w:val="nil"/>
            </w:tcBorders>
            <w:shd w:val="clear" w:color="auto" w:fill="auto"/>
            <w:noWrap/>
            <w:vAlign w:val="bottom"/>
            <w:hideMark/>
          </w:tcPr>
          <w:p w14:paraId="25A9EFB5"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Median</w:t>
            </w:r>
          </w:p>
        </w:tc>
        <w:tc>
          <w:tcPr>
            <w:tcW w:w="1120" w:type="dxa"/>
            <w:tcBorders>
              <w:top w:val="single" w:sz="8" w:space="0" w:color="auto"/>
              <w:left w:val="nil"/>
              <w:bottom w:val="nil"/>
              <w:right w:val="nil"/>
            </w:tcBorders>
            <w:shd w:val="clear" w:color="auto" w:fill="auto"/>
            <w:noWrap/>
            <w:vAlign w:val="bottom"/>
            <w:hideMark/>
          </w:tcPr>
          <w:p w14:paraId="035DC94D"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Mean</w:t>
            </w:r>
          </w:p>
        </w:tc>
        <w:tc>
          <w:tcPr>
            <w:tcW w:w="1120" w:type="dxa"/>
            <w:tcBorders>
              <w:top w:val="single" w:sz="8" w:space="0" w:color="auto"/>
              <w:left w:val="nil"/>
              <w:bottom w:val="nil"/>
              <w:right w:val="nil"/>
            </w:tcBorders>
            <w:shd w:val="clear" w:color="auto" w:fill="auto"/>
            <w:noWrap/>
            <w:vAlign w:val="bottom"/>
            <w:hideMark/>
          </w:tcPr>
          <w:p w14:paraId="40003A95"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3rd Qu.</w:t>
            </w:r>
          </w:p>
        </w:tc>
        <w:tc>
          <w:tcPr>
            <w:tcW w:w="1120" w:type="dxa"/>
            <w:tcBorders>
              <w:top w:val="single" w:sz="8" w:space="0" w:color="auto"/>
              <w:left w:val="nil"/>
              <w:bottom w:val="nil"/>
              <w:right w:val="nil"/>
            </w:tcBorders>
            <w:shd w:val="clear" w:color="auto" w:fill="auto"/>
            <w:noWrap/>
            <w:vAlign w:val="bottom"/>
            <w:hideMark/>
          </w:tcPr>
          <w:p w14:paraId="63D43507"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Max</w:t>
            </w:r>
          </w:p>
        </w:tc>
        <w:tc>
          <w:tcPr>
            <w:tcW w:w="960" w:type="dxa"/>
            <w:tcBorders>
              <w:top w:val="single" w:sz="8" w:space="0" w:color="auto"/>
              <w:left w:val="nil"/>
              <w:bottom w:val="nil"/>
              <w:right w:val="single" w:sz="8" w:space="0" w:color="auto"/>
            </w:tcBorders>
            <w:shd w:val="clear" w:color="auto" w:fill="auto"/>
            <w:noWrap/>
            <w:vAlign w:val="bottom"/>
            <w:hideMark/>
          </w:tcPr>
          <w:p w14:paraId="5F0331A5"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Nas</w:t>
            </w:r>
          </w:p>
        </w:tc>
      </w:tr>
      <w:tr w:rsidR="00E75BA2" w:rsidRPr="001930C6" w14:paraId="2C4183C4"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132E7DD8"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Dspend</w:t>
            </w:r>
          </w:p>
        </w:tc>
        <w:tc>
          <w:tcPr>
            <w:tcW w:w="1060" w:type="dxa"/>
            <w:tcBorders>
              <w:top w:val="single" w:sz="8" w:space="0" w:color="auto"/>
              <w:left w:val="single" w:sz="8" w:space="0" w:color="auto"/>
              <w:bottom w:val="nil"/>
              <w:right w:val="nil"/>
            </w:tcBorders>
            <w:shd w:val="clear" w:color="auto" w:fill="auto"/>
            <w:noWrap/>
            <w:vAlign w:val="bottom"/>
            <w:hideMark/>
          </w:tcPr>
          <w:p w14:paraId="799E7C4A"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3.09E+09</w:t>
            </w:r>
          </w:p>
        </w:tc>
        <w:tc>
          <w:tcPr>
            <w:tcW w:w="1120" w:type="dxa"/>
            <w:tcBorders>
              <w:top w:val="single" w:sz="8" w:space="0" w:color="auto"/>
              <w:left w:val="nil"/>
              <w:bottom w:val="nil"/>
              <w:right w:val="nil"/>
            </w:tcBorders>
            <w:shd w:val="clear" w:color="auto" w:fill="auto"/>
            <w:noWrap/>
            <w:vAlign w:val="bottom"/>
            <w:hideMark/>
          </w:tcPr>
          <w:p w14:paraId="5013254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1.02E+10</w:t>
            </w:r>
          </w:p>
        </w:tc>
        <w:tc>
          <w:tcPr>
            <w:tcW w:w="1120" w:type="dxa"/>
            <w:tcBorders>
              <w:top w:val="single" w:sz="8" w:space="0" w:color="auto"/>
              <w:left w:val="nil"/>
              <w:bottom w:val="nil"/>
              <w:right w:val="nil"/>
            </w:tcBorders>
            <w:shd w:val="clear" w:color="auto" w:fill="auto"/>
            <w:noWrap/>
            <w:vAlign w:val="bottom"/>
            <w:hideMark/>
          </w:tcPr>
          <w:p w14:paraId="098930EB"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1.83E+10</w:t>
            </w:r>
          </w:p>
        </w:tc>
        <w:tc>
          <w:tcPr>
            <w:tcW w:w="1120" w:type="dxa"/>
            <w:tcBorders>
              <w:top w:val="single" w:sz="8" w:space="0" w:color="auto"/>
              <w:left w:val="nil"/>
              <w:bottom w:val="nil"/>
              <w:right w:val="nil"/>
            </w:tcBorders>
            <w:shd w:val="clear" w:color="auto" w:fill="auto"/>
            <w:noWrap/>
            <w:vAlign w:val="bottom"/>
            <w:hideMark/>
          </w:tcPr>
          <w:p w14:paraId="6F2655F9"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2.91E+10</w:t>
            </w:r>
          </w:p>
        </w:tc>
        <w:tc>
          <w:tcPr>
            <w:tcW w:w="1120" w:type="dxa"/>
            <w:tcBorders>
              <w:top w:val="single" w:sz="8" w:space="0" w:color="auto"/>
              <w:left w:val="nil"/>
              <w:bottom w:val="nil"/>
              <w:right w:val="nil"/>
            </w:tcBorders>
            <w:shd w:val="clear" w:color="auto" w:fill="auto"/>
            <w:noWrap/>
            <w:vAlign w:val="bottom"/>
            <w:hideMark/>
          </w:tcPr>
          <w:p w14:paraId="2CBD30E9"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5.00E+10</w:t>
            </w:r>
          </w:p>
        </w:tc>
        <w:tc>
          <w:tcPr>
            <w:tcW w:w="1120" w:type="dxa"/>
            <w:tcBorders>
              <w:top w:val="single" w:sz="8" w:space="0" w:color="auto"/>
              <w:left w:val="nil"/>
              <w:bottom w:val="nil"/>
              <w:right w:val="nil"/>
            </w:tcBorders>
            <w:shd w:val="clear" w:color="auto" w:fill="auto"/>
            <w:noWrap/>
            <w:vAlign w:val="bottom"/>
            <w:hideMark/>
          </w:tcPr>
          <w:p w14:paraId="710A336F"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7.93E+10</w:t>
            </w:r>
          </w:p>
        </w:tc>
        <w:tc>
          <w:tcPr>
            <w:tcW w:w="960" w:type="dxa"/>
            <w:tcBorders>
              <w:top w:val="single" w:sz="8" w:space="0" w:color="auto"/>
              <w:left w:val="nil"/>
              <w:bottom w:val="nil"/>
              <w:right w:val="single" w:sz="8" w:space="0" w:color="auto"/>
            </w:tcBorders>
            <w:shd w:val="clear" w:color="auto" w:fill="auto"/>
            <w:noWrap/>
            <w:vAlign w:val="bottom"/>
            <w:hideMark/>
          </w:tcPr>
          <w:p w14:paraId="2F640C88"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23</w:t>
            </w:r>
          </w:p>
        </w:tc>
      </w:tr>
      <w:tr w:rsidR="00E75BA2" w:rsidRPr="001930C6" w14:paraId="46ABEAD5"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6868BF2E"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ln(Dspend)</w:t>
            </w:r>
          </w:p>
        </w:tc>
        <w:tc>
          <w:tcPr>
            <w:tcW w:w="1060" w:type="dxa"/>
            <w:tcBorders>
              <w:top w:val="nil"/>
              <w:left w:val="single" w:sz="8" w:space="0" w:color="auto"/>
              <w:bottom w:val="nil"/>
              <w:right w:val="nil"/>
            </w:tcBorders>
            <w:shd w:val="clear" w:color="auto" w:fill="auto"/>
            <w:noWrap/>
            <w:vAlign w:val="bottom"/>
            <w:hideMark/>
          </w:tcPr>
          <w:p w14:paraId="157B44C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21.85</w:t>
            </w:r>
          </w:p>
        </w:tc>
        <w:tc>
          <w:tcPr>
            <w:tcW w:w="1120" w:type="dxa"/>
            <w:tcBorders>
              <w:top w:val="nil"/>
              <w:left w:val="nil"/>
              <w:bottom w:val="nil"/>
              <w:right w:val="nil"/>
            </w:tcBorders>
            <w:shd w:val="clear" w:color="auto" w:fill="auto"/>
            <w:noWrap/>
            <w:vAlign w:val="bottom"/>
            <w:hideMark/>
          </w:tcPr>
          <w:p w14:paraId="3509F31D"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23.04</w:t>
            </w:r>
          </w:p>
        </w:tc>
        <w:tc>
          <w:tcPr>
            <w:tcW w:w="1120" w:type="dxa"/>
            <w:tcBorders>
              <w:top w:val="nil"/>
              <w:left w:val="nil"/>
              <w:bottom w:val="nil"/>
              <w:right w:val="nil"/>
            </w:tcBorders>
            <w:shd w:val="clear" w:color="auto" w:fill="auto"/>
            <w:noWrap/>
            <w:vAlign w:val="bottom"/>
            <w:hideMark/>
          </w:tcPr>
          <w:p w14:paraId="59C0663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23.63</w:t>
            </w:r>
          </w:p>
        </w:tc>
        <w:tc>
          <w:tcPr>
            <w:tcW w:w="1120" w:type="dxa"/>
            <w:tcBorders>
              <w:top w:val="nil"/>
              <w:left w:val="nil"/>
              <w:bottom w:val="nil"/>
              <w:right w:val="nil"/>
            </w:tcBorders>
            <w:shd w:val="clear" w:color="auto" w:fill="auto"/>
            <w:noWrap/>
            <w:vAlign w:val="bottom"/>
            <w:hideMark/>
          </w:tcPr>
          <w:p w14:paraId="451D4AA7"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23.71</w:t>
            </w:r>
          </w:p>
        </w:tc>
        <w:tc>
          <w:tcPr>
            <w:tcW w:w="1120" w:type="dxa"/>
            <w:tcBorders>
              <w:top w:val="nil"/>
              <w:left w:val="nil"/>
              <w:bottom w:val="nil"/>
              <w:right w:val="nil"/>
            </w:tcBorders>
            <w:shd w:val="clear" w:color="auto" w:fill="auto"/>
            <w:noWrap/>
            <w:vAlign w:val="bottom"/>
            <w:hideMark/>
          </w:tcPr>
          <w:p w14:paraId="0FC5D53E"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24.64</w:t>
            </w:r>
          </w:p>
        </w:tc>
        <w:tc>
          <w:tcPr>
            <w:tcW w:w="1120" w:type="dxa"/>
            <w:tcBorders>
              <w:top w:val="nil"/>
              <w:left w:val="nil"/>
              <w:bottom w:val="nil"/>
              <w:right w:val="nil"/>
            </w:tcBorders>
            <w:shd w:val="clear" w:color="auto" w:fill="auto"/>
            <w:noWrap/>
            <w:vAlign w:val="bottom"/>
            <w:hideMark/>
          </w:tcPr>
          <w:p w14:paraId="3392669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25.10</w:t>
            </w:r>
          </w:p>
        </w:tc>
        <w:tc>
          <w:tcPr>
            <w:tcW w:w="960" w:type="dxa"/>
            <w:tcBorders>
              <w:top w:val="nil"/>
              <w:left w:val="nil"/>
              <w:bottom w:val="nil"/>
              <w:right w:val="single" w:sz="8" w:space="0" w:color="auto"/>
            </w:tcBorders>
            <w:shd w:val="clear" w:color="auto" w:fill="auto"/>
            <w:noWrap/>
            <w:vAlign w:val="bottom"/>
            <w:hideMark/>
          </w:tcPr>
          <w:p w14:paraId="1275A79D"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23</w:t>
            </w:r>
          </w:p>
        </w:tc>
      </w:tr>
      <w:tr w:rsidR="00E75BA2" w:rsidRPr="001930C6" w14:paraId="5C29EEDC"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4C5CBB14"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ThrtR</w:t>
            </w:r>
          </w:p>
        </w:tc>
        <w:tc>
          <w:tcPr>
            <w:tcW w:w="1060" w:type="dxa"/>
            <w:tcBorders>
              <w:top w:val="nil"/>
              <w:left w:val="single" w:sz="8" w:space="0" w:color="auto"/>
              <w:bottom w:val="nil"/>
              <w:right w:val="nil"/>
            </w:tcBorders>
            <w:shd w:val="clear" w:color="auto" w:fill="auto"/>
            <w:noWrap/>
            <w:vAlign w:val="bottom"/>
            <w:hideMark/>
          </w:tcPr>
          <w:p w14:paraId="1C81D5F8"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0.000</w:t>
            </w:r>
          </w:p>
        </w:tc>
        <w:tc>
          <w:tcPr>
            <w:tcW w:w="1120" w:type="dxa"/>
            <w:tcBorders>
              <w:top w:val="nil"/>
              <w:left w:val="nil"/>
              <w:bottom w:val="nil"/>
              <w:right w:val="nil"/>
            </w:tcBorders>
            <w:shd w:val="clear" w:color="auto" w:fill="auto"/>
            <w:noWrap/>
            <w:vAlign w:val="bottom"/>
            <w:hideMark/>
          </w:tcPr>
          <w:p w14:paraId="3BFA4D8E"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0.039</w:t>
            </w:r>
          </w:p>
        </w:tc>
        <w:tc>
          <w:tcPr>
            <w:tcW w:w="1120" w:type="dxa"/>
            <w:tcBorders>
              <w:top w:val="nil"/>
              <w:left w:val="nil"/>
              <w:bottom w:val="nil"/>
              <w:right w:val="nil"/>
            </w:tcBorders>
            <w:shd w:val="clear" w:color="auto" w:fill="auto"/>
            <w:noWrap/>
            <w:vAlign w:val="bottom"/>
            <w:hideMark/>
          </w:tcPr>
          <w:p w14:paraId="0C7E1ED9"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0.055</w:t>
            </w:r>
          </w:p>
        </w:tc>
        <w:tc>
          <w:tcPr>
            <w:tcW w:w="1120" w:type="dxa"/>
            <w:tcBorders>
              <w:top w:val="nil"/>
              <w:left w:val="nil"/>
              <w:bottom w:val="nil"/>
              <w:right w:val="nil"/>
            </w:tcBorders>
            <w:shd w:val="clear" w:color="auto" w:fill="auto"/>
            <w:noWrap/>
            <w:vAlign w:val="bottom"/>
            <w:hideMark/>
          </w:tcPr>
          <w:p w14:paraId="5D7231A3"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0.081</w:t>
            </w:r>
          </w:p>
        </w:tc>
        <w:tc>
          <w:tcPr>
            <w:tcW w:w="1120" w:type="dxa"/>
            <w:tcBorders>
              <w:top w:val="nil"/>
              <w:left w:val="nil"/>
              <w:bottom w:val="nil"/>
              <w:right w:val="nil"/>
            </w:tcBorders>
            <w:shd w:val="clear" w:color="auto" w:fill="auto"/>
            <w:noWrap/>
            <w:vAlign w:val="bottom"/>
            <w:hideMark/>
          </w:tcPr>
          <w:p w14:paraId="00E72D0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0.076</w:t>
            </w:r>
          </w:p>
        </w:tc>
        <w:tc>
          <w:tcPr>
            <w:tcW w:w="1120" w:type="dxa"/>
            <w:tcBorders>
              <w:top w:val="nil"/>
              <w:left w:val="nil"/>
              <w:bottom w:val="nil"/>
              <w:right w:val="nil"/>
            </w:tcBorders>
            <w:shd w:val="clear" w:color="auto" w:fill="auto"/>
            <w:noWrap/>
            <w:vAlign w:val="bottom"/>
            <w:hideMark/>
          </w:tcPr>
          <w:p w14:paraId="3FB663B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0.351</w:t>
            </w:r>
          </w:p>
        </w:tc>
        <w:tc>
          <w:tcPr>
            <w:tcW w:w="960" w:type="dxa"/>
            <w:tcBorders>
              <w:top w:val="nil"/>
              <w:left w:val="nil"/>
              <w:bottom w:val="nil"/>
              <w:right w:val="single" w:sz="8" w:space="0" w:color="auto"/>
            </w:tcBorders>
            <w:shd w:val="clear" w:color="auto" w:fill="auto"/>
            <w:noWrap/>
            <w:vAlign w:val="bottom"/>
            <w:hideMark/>
          </w:tcPr>
          <w:p w14:paraId="531B5F7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15</w:t>
            </w:r>
          </w:p>
        </w:tc>
      </w:tr>
      <w:tr w:rsidR="00E75BA2" w:rsidRPr="001930C6" w14:paraId="4D920105"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4FBD4237"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IntAt</w:t>
            </w:r>
          </w:p>
        </w:tc>
        <w:tc>
          <w:tcPr>
            <w:tcW w:w="1060" w:type="dxa"/>
            <w:tcBorders>
              <w:top w:val="nil"/>
              <w:left w:val="single" w:sz="8" w:space="0" w:color="auto"/>
              <w:bottom w:val="nil"/>
              <w:right w:val="nil"/>
            </w:tcBorders>
            <w:shd w:val="clear" w:color="auto" w:fill="auto"/>
            <w:noWrap/>
            <w:vAlign w:val="bottom"/>
            <w:hideMark/>
          </w:tcPr>
          <w:p w14:paraId="2AA21F1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288F401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1A99CB68"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191D1898"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0.28</w:t>
            </w:r>
          </w:p>
        </w:tc>
        <w:tc>
          <w:tcPr>
            <w:tcW w:w="1120" w:type="dxa"/>
            <w:tcBorders>
              <w:top w:val="nil"/>
              <w:left w:val="nil"/>
              <w:bottom w:val="nil"/>
              <w:right w:val="nil"/>
            </w:tcBorders>
            <w:shd w:val="clear" w:color="auto" w:fill="auto"/>
            <w:noWrap/>
            <w:vAlign w:val="bottom"/>
            <w:hideMark/>
          </w:tcPr>
          <w:p w14:paraId="0C45417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57ECEEDC"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4.00</w:t>
            </w:r>
          </w:p>
        </w:tc>
        <w:tc>
          <w:tcPr>
            <w:tcW w:w="960" w:type="dxa"/>
            <w:tcBorders>
              <w:top w:val="nil"/>
              <w:left w:val="nil"/>
              <w:bottom w:val="nil"/>
              <w:right w:val="single" w:sz="8" w:space="0" w:color="auto"/>
            </w:tcBorders>
            <w:shd w:val="clear" w:color="auto" w:fill="auto"/>
            <w:noWrap/>
            <w:vAlign w:val="bottom"/>
            <w:hideMark/>
          </w:tcPr>
          <w:p w14:paraId="37944118"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13</w:t>
            </w:r>
          </w:p>
        </w:tc>
      </w:tr>
      <w:tr w:rsidR="00E75BA2" w:rsidRPr="001930C6" w14:paraId="50D7502A"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753E0BB5"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DomAt</w:t>
            </w:r>
          </w:p>
        </w:tc>
        <w:tc>
          <w:tcPr>
            <w:tcW w:w="1060" w:type="dxa"/>
            <w:tcBorders>
              <w:top w:val="nil"/>
              <w:left w:val="single" w:sz="8" w:space="0" w:color="auto"/>
              <w:bottom w:val="nil"/>
              <w:right w:val="nil"/>
            </w:tcBorders>
            <w:shd w:val="clear" w:color="auto" w:fill="auto"/>
            <w:noWrap/>
            <w:vAlign w:val="bottom"/>
            <w:hideMark/>
          </w:tcPr>
          <w:p w14:paraId="6854185C"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7D377A2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545535BB"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63FB169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4.79</w:t>
            </w:r>
          </w:p>
        </w:tc>
        <w:tc>
          <w:tcPr>
            <w:tcW w:w="1120" w:type="dxa"/>
            <w:tcBorders>
              <w:top w:val="nil"/>
              <w:left w:val="nil"/>
              <w:bottom w:val="nil"/>
              <w:right w:val="nil"/>
            </w:tcBorders>
            <w:shd w:val="clear" w:color="auto" w:fill="auto"/>
            <w:noWrap/>
            <w:vAlign w:val="bottom"/>
            <w:hideMark/>
          </w:tcPr>
          <w:p w14:paraId="329E2F3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2.00</w:t>
            </w:r>
          </w:p>
        </w:tc>
        <w:tc>
          <w:tcPr>
            <w:tcW w:w="1120" w:type="dxa"/>
            <w:tcBorders>
              <w:top w:val="nil"/>
              <w:left w:val="nil"/>
              <w:bottom w:val="nil"/>
              <w:right w:val="nil"/>
            </w:tcBorders>
            <w:shd w:val="clear" w:color="auto" w:fill="auto"/>
            <w:noWrap/>
            <w:vAlign w:val="bottom"/>
            <w:hideMark/>
          </w:tcPr>
          <w:p w14:paraId="79853534"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141.00</w:t>
            </w:r>
          </w:p>
        </w:tc>
        <w:tc>
          <w:tcPr>
            <w:tcW w:w="960" w:type="dxa"/>
            <w:tcBorders>
              <w:top w:val="nil"/>
              <w:left w:val="nil"/>
              <w:bottom w:val="nil"/>
              <w:right w:val="single" w:sz="8" w:space="0" w:color="auto"/>
            </w:tcBorders>
            <w:shd w:val="clear" w:color="auto" w:fill="auto"/>
            <w:noWrap/>
            <w:vAlign w:val="bottom"/>
            <w:hideMark/>
          </w:tcPr>
          <w:p w14:paraId="0656F3E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13</w:t>
            </w:r>
          </w:p>
        </w:tc>
      </w:tr>
      <w:tr w:rsidR="00E75BA2" w:rsidRPr="001930C6" w14:paraId="72605BB8"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6F2B2908"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CivWr</w:t>
            </w:r>
          </w:p>
        </w:tc>
        <w:tc>
          <w:tcPr>
            <w:tcW w:w="1060" w:type="dxa"/>
            <w:tcBorders>
              <w:top w:val="nil"/>
              <w:left w:val="single" w:sz="8" w:space="0" w:color="auto"/>
              <w:bottom w:val="nil"/>
              <w:right w:val="nil"/>
            </w:tcBorders>
            <w:shd w:val="clear" w:color="auto" w:fill="auto"/>
            <w:noWrap/>
            <w:vAlign w:val="bottom"/>
            <w:hideMark/>
          </w:tcPr>
          <w:p w14:paraId="65D20693"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45531A2E"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20203C5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0FB6AE98"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0.09</w:t>
            </w:r>
          </w:p>
        </w:tc>
        <w:tc>
          <w:tcPr>
            <w:tcW w:w="1120" w:type="dxa"/>
            <w:tcBorders>
              <w:top w:val="nil"/>
              <w:left w:val="nil"/>
              <w:bottom w:val="nil"/>
              <w:right w:val="nil"/>
            </w:tcBorders>
            <w:shd w:val="clear" w:color="auto" w:fill="auto"/>
            <w:noWrap/>
            <w:vAlign w:val="bottom"/>
            <w:hideMark/>
          </w:tcPr>
          <w:p w14:paraId="6E54B56A"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42C08630"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960" w:type="dxa"/>
            <w:tcBorders>
              <w:top w:val="nil"/>
              <w:left w:val="nil"/>
              <w:bottom w:val="nil"/>
              <w:right w:val="single" w:sz="8" w:space="0" w:color="auto"/>
            </w:tcBorders>
            <w:shd w:val="clear" w:color="auto" w:fill="auto"/>
            <w:noWrap/>
            <w:vAlign w:val="bottom"/>
            <w:hideMark/>
          </w:tcPr>
          <w:p w14:paraId="6EE8C1D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w:t>
            </w:r>
          </w:p>
        </w:tc>
      </w:tr>
      <w:tr w:rsidR="00E75BA2" w:rsidRPr="001930C6" w14:paraId="401FBDBC"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75AB9827"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IntWr</w:t>
            </w:r>
          </w:p>
        </w:tc>
        <w:tc>
          <w:tcPr>
            <w:tcW w:w="1060" w:type="dxa"/>
            <w:tcBorders>
              <w:top w:val="nil"/>
              <w:left w:val="single" w:sz="8" w:space="0" w:color="auto"/>
              <w:bottom w:val="nil"/>
              <w:right w:val="nil"/>
            </w:tcBorders>
            <w:shd w:val="clear" w:color="auto" w:fill="auto"/>
            <w:noWrap/>
            <w:vAlign w:val="bottom"/>
            <w:hideMark/>
          </w:tcPr>
          <w:p w14:paraId="52F9092D"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w:t>
            </w:r>
          </w:p>
        </w:tc>
        <w:tc>
          <w:tcPr>
            <w:tcW w:w="1120" w:type="dxa"/>
            <w:tcBorders>
              <w:top w:val="nil"/>
              <w:left w:val="nil"/>
              <w:bottom w:val="nil"/>
              <w:right w:val="nil"/>
            </w:tcBorders>
            <w:shd w:val="clear" w:color="auto" w:fill="auto"/>
            <w:noWrap/>
            <w:vAlign w:val="bottom"/>
            <w:hideMark/>
          </w:tcPr>
          <w:p w14:paraId="36E1EAAD"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13F4B4D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2DCA1BE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0.06</w:t>
            </w:r>
          </w:p>
        </w:tc>
        <w:tc>
          <w:tcPr>
            <w:tcW w:w="1120" w:type="dxa"/>
            <w:tcBorders>
              <w:top w:val="nil"/>
              <w:left w:val="nil"/>
              <w:bottom w:val="nil"/>
              <w:right w:val="nil"/>
            </w:tcBorders>
            <w:shd w:val="clear" w:color="auto" w:fill="auto"/>
            <w:noWrap/>
            <w:vAlign w:val="bottom"/>
            <w:hideMark/>
          </w:tcPr>
          <w:p w14:paraId="3D9C7209"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35CFA14E"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960" w:type="dxa"/>
            <w:tcBorders>
              <w:top w:val="nil"/>
              <w:left w:val="nil"/>
              <w:bottom w:val="nil"/>
              <w:right w:val="single" w:sz="8" w:space="0" w:color="auto"/>
            </w:tcBorders>
            <w:shd w:val="clear" w:color="auto" w:fill="auto"/>
            <w:noWrap/>
            <w:vAlign w:val="bottom"/>
            <w:hideMark/>
          </w:tcPr>
          <w:p w14:paraId="796C0599"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w:t>
            </w:r>
          </w:p>
        </w:tc>
      </w:tr>
      <w:tr w:rsidR="00E75BA2" w:rsidRPr="001930C6" w14:paraId="06ECDC2B"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1CBEB894"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Pop</w:t>
            </w:r>
          </w:p>
        </w:tc>
        <w:tc>
          <w:tcPr>
            <w:tcW w:w="1060" w:type="dxa"/>
            <w:tcBorders>
              <w:top w:val="nil"/>
              <w:left w:val="single" w:sz="8" w:space="0" w:color="auto"/>
              <w:bottom w:val="nil"/>
              <w:right w:val="nil"/>
            </w:tcBorders>
            <w:shd w:val="clear" w:color="auto" w:fill="auto"/>
            <w:noWrap/>
            <w:vAlign w:val="bottom"/>
            <w:hideMark/>
          </w:tcPr>
          <w:p w14:paraId="5BBBD317"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9.45E+06</w:t>
            </w:r>
          </w:p>
        </w:tc>
        <w:tc>
          <w:tcPr>
            <w:tcW w:w="1120" w:type="dxa"/>
            <w:tcBorders>
              <w:top w:val="nil"/>
              <w:left w:val="nil"/>
              <w:bottom w:val="nil"/>
              <w:right w:val="nil"/>
            </w:tcBorders>
            <w:shd w:val="clear" w:color="auto" w:fill="auto"/>
            <w:noWrap/>
            <w:vAlign w:val="bottom"/>
            <w:hideMark/>
          </w:tcPr>
          <w:p w14:paraId="4F9E0494"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3.81E+07</w:t>
            </w:r>
          </w:p>
        </w:tc>
        <w:tc>
          <w:tcPr>
            <w:tcW w:w="1120" w:type="dxa"/>
            <w:tcBorders>
              <w:top w:val="nil"/>
              <w:left w:val="nil"/>
              <w:bottom w:val="nil"/>
              <w:right w:val="nil"/>
            </w:tcBorders>
            <w:shd w:val="clear" w:color="auto" w:fill="auto"/>
            <w:noWrap/>
            <w:vAlign w:val="bottom"/>
            <w:hideMark/>
          </w:tcPr>
          <w:p w14:paraId="7C2278D4"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5.83E+07</w:t>
            </w:r>
          </w:p>
        </w:tc>
        <w:tc>
          <w:tcPr>
            <w:tcW w:w="1120" w:type="dxa"/>
            <w:tcBorders>
              <w:top w:val="nil"/>
              <w:left w:val="nil"/>
              <w:bottom w:val="nil"/>
              <w:right w:val="nil"/>
            </w:tcBorders>
            <w:shd w:val="clear" w:color="auto" w:fill="auto"/>
            <w:noWrap/>
            <w:vAlign w:val="bottom"/>
            <w:hideMark/>
          </w:tcPr>
          <w:p w14:paraId="51825FC4"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4.87E+07</w:t>
            </w:r>
          </w:p>
        </w:tc>
        <w:tc>
          <w:tcPr>
            <w:tcW w:w="1120" w:type="dxa"/>
            <w:tcBorders>
              <w:top w:val="nil"/>
              <w:left w:val="nil"/>
              <w:bottom w:val="nil"/>
              <w:right w:val="nil"/>
            </w:tcBorders>
            <w:shd w:val="clear" w:color="auto" w:fill="auto"/>
            <w:noWrap/>
            <w:vAlign w:val="bottom"/>
            <w:hideMark/>
          </w:tcPr>
          <w:p w14:paraId="11A0BAB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6.46E+07</w:t>
            </w:r>
          </w:p>
        </w:tc>
        <w:tc>
          <w:tcPr>
            <w:tcW w:w="1120" w:type="dxa"/>
            <w:tcBorders>
              <w:top w:val="nil"/>
              <w:left w:val="nil"/>
              <w:bottom w:val="nil"/>
              <w:right w:val="nil"/>
            </w:tcBorders>
            <w:shd w:val="clear" w:color="auto" w:fill="auto"/>
            <w:noWrap/>
            <w:vAlign w:val="bottom"/>
            <w:hideMark/>
          </w:tcPr>
          <w:p w14:paraId="5E2705FF"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8.25E+07</w:t>
            </w:r>
          </w:p>
        </w:tc>
        <w:tc>
          <w:tcPr>
            <w:tcW w:w="960" w:type="dxa"/>
            <w:tcBorders>
              <w:top w:val="nil"/>
              <w:left w:val="nil"/>
              <w:bottom w:val="nil"/>
              <w:right w:val="single" w:sz="8" w:space="0" w:color="auto"/>
            </w:tcBorders>
            <w:shd w:val="clear" w:color="auto" w:fill="auto"/>
            <w:noWrap/>
            <w:vAlign w:val="bottom"/>
            <w:hideMark/>
          </w:tcPr>
          <w:p w14:paraId="1A1DDE7B"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13</w:t>
            </w:r>
          </w:p>
        </w:tc>
      </w:tr>
      <w:tr w:rsidR="00E75BA2" w:rsidRPr="001930C6" w14:paraId="6655ABC7" w14:textId="77777777" w:rsidTr="00E75BA2">
        <w:trPr>
          <w:trHeight w:val="351"/>
        </w:trPr>
        <w:tc>
          <w:tcPr>
            <w:tcW w:w="1300" w:type="dxa"/>
            <w:tcBorders>
              <w:top w:val="nil"/>
              <w:left w:val="single" w:sz="8" w:space="0" w:color="auto"/>
              <w:bottom w:val="nil"/>
              <w:right w:val="nil"/>
            </w:tcBorders>
            <w:shd w:val="clear" w:color="auto" w:fill="auto"/>
            <w:noWrap/>
            <w:vAlign w:val="bottom"/>
            <w:hideMark/>
          </w:tcPr>
          <w:p w14:paraId="47C71C09"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GDPpC</w:t>
            </w:r>
          </w:p>
        </w:tc>
        <w:tc>
          <w:tcPr>
            <w:tcW w:w="1060" w:type="dxa"/>
            <w:tcBorders>
              <w:top w:val="nil"/>
              <w:left w:val="single" w:sz="8" w:space="0" w:color="auto"/>
              <w:bottom w:val="nil"/>
              <w:right w:val="nil"/>
            </w:tcBorders>
            <w:shd w:val="clear" w:color="auto" w:fill="auto"/>
            <w:noWrap/>
            <w:vAlign w:val="bottom"/>
            <w:hideMark/>
          </w:tcPr>
          <w:p w14:paraId="3C8B6ADF"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 xml:space="preserve">          6,047 </w:t>
            </w:r>
          </w:p>
        </w:tc>
        <w:tc>
          <w:tcPr>
            <w:tcW w:w="1120" w:type="dxa"/>
            <w:tcBorders>
              <w:top w:val="nil"/>
              <w:left w:val="nil"/>
              <w:bottom w:val="nil"/>
              <w:right w:val="nil"/>
            </w:tcBorders>
            <w:shd w:val="clear" w:color="auto" w:fill="auto"/>
            <w:noWrap/>
            <w:vAlign w:val="bottom"/>
            <w:hideMark/>
          </w:tcPr>
          <w:p w14:paraId="4B8FD28A"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 xml:space="preserve">         20,470 </w:t>
            </w:r>
          </w:p>
        </w:tc>
        <w:tc>
          <w:tcPr>
            <w:tcW w:w="1120" w:type="dxa"/>
            <w:tcBorders>
              <w:top w:val="nil"/>
              <w:left w:val="nil"/>
              <w:bottom w:val="nil"/>
              <w:right w:val="nil"/>
            </w:tcBorders>
            <w:shd w:val="clear" w:color="auto" w:fill="auto"/>
            <w:noWrap/>
            <w:vAlign w:val="bottom"/>
            <w:hideMark/>
          </w:tcPr>
          <w:p w14:paraId="678CD6B1"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 xml:space="preserve">         34,340 </w:t>
            </w:r>
          </w:p>
        </w:tc>
        <w:tc>
          <w:tcPr>
            <w:tcW w:w="1120" w:type="dxa"/>
            <w:tcBorders>
              <w:top w:val="nil"/>
              <w:left w:val="nil"/>
              <w:bottom w:val="nil"/>
              <w:right w:val="nil"/>
            </w:tcBorders>
            <w:shd w:val="clear" w:color="auto" w:fill="auto"/>
            <w:noWrap/>
            <w:vAlign w:val="bottom"/>
            <w:hideMark/>
          </w:tcPr>
          <w:p w14:paraId="211526FC"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 xml:space="preserve">         31,780 </w:t>
            </w:r>
          </w:p>
        </w:tc>
        <w:tc>
          <w:tcPr>
            <w:tcW w:w="1120" w:type="dxa"/>
            <w:tcBorders>
              <w:top w:val="nil"/>
              <w:left w:val="nil"/>
              <w:bottom w:val="nil"/>
              <w:right w:val="nil"/>
            </w:tcBorders>
            <w:shd w:val="clear" w:color="auto" w:fill="auto"/>
            <w:noWrap/>
            <w:vAlign w:val="bottom"/>
            <w:hideMark/>
          </w:tcPr>
          <w:p w14:paraId="43854D7D"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 xml:space="preserve">         42,110 </w:t>
            </w:r>
          </w:p>
        </w:tc>
        <w:tc>
          <w:tcPr>
            <w:tcW w:w="1120" w:type="dxa"/>
            <w:tcBorders>
              <w:top w:val="nil"/>
              <w:left w:val="nil"/>
              <w:bottom w:val="nil"/>
              <w:right w:val="nil"/>
            </w:tcBorders>
            <w:shd w:val="clear" w:color="auto" w:fill="auto"/>
            <w:noWrap/>
            <w:vAlign w:val="bottom"/>
            <w:hideMark/>
          </w:tcPr>
          <w:p w14:paraId="6BFA9A3C"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 xml:space="preserve">         59,590 </w:t>
            </w:r>
          </w:p>
        </w:tc>
        <w:tc>
          <w:tcPr>
            <w:tcW w:w="960" w:type="dxa"/>
            <w:tcBorders>
              <w:top w:val="nil"/>
              <w:left w:val="nil"/>
              <w:bottom w:val="nil"/>
              <w:right w:val="single" w:sz="8" w:space="0" w:color="auto"/>
            </w:tcBorders>
            <w:shd w:val="clear" w:color="auto" w:fill="auto"/>
            <w:noWrap/>
            <w:vAlign w:val="bottom"/>
            <w:hideMark/>
          </w:tcPr>
          <w:p w14:paraId="07FBEA3C"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13</w:t>
            </w:r>
          </w:p>
        </w:tc>
      </w:tr>
      <w:tr w:rsidR="00E75BA2" w:rsidRPr="001930C6" w14:paraId="5F7D795D"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7FABE308"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ln(pop)</w:t>
            </w:r>
          </w:p>
        </w:tc>
        <w:tc>
          <w:tcPr>
            <w:tcW w:w="1060" w:type="dxa"/>
            <w:tcBorders>
              <w:top w:val="nil"/>
              <w:left w:val="single" w:sz="8" w:space="0" w:color="auto"/>
              <w:bottom w:val="nil"/>
              <w:right w:val="nil"/>
            </w:tcBorders>
            <w:shd w:val="clear" w:color="auto" w:fill="auto"/>
            <w:noWrap/>
            <w:vAlign w:val="bottom"/>
            <w:hideMark/>
          </w:tcPr>
          <w:p w14:paraId="00319FC6"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16.06</w:t>
            </w:r>
          </w:p>
        </w:tc>
        <w:tc>
          <w:tcPr>
            <w:tcW w:w="1120" w:type="dxa"/>
            <w:tcBorders>
              <w:top w:val="nil"/>
              <w:left w:val="nil"/>
              <w:bottom w:val="nil"/>
              <w:right w:val="nil"/>
            </w:tcBorders>
            <w:shd w:val="clear" w:color="auto" w:fill="auto"/>
            <w:noWrap/>
            <w:vAlign w:val="bottom"/>
            <w:hideMark/>
          </w:tcPr>
          <w:p w14:paraId="0ACB17C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17.46</w:t>
            </w:r>
          </w:p>
        </w:tc>
        <w:tc>
          <w:tcPr>
            <w:tcW w:w="1120" w:type="dxa"/>
            <w:tcBorders>
              <w:top w:val="nil"/>
              <w:left w:val="nil"/>
              <w:bottom w:val="nil"/>
              <w:right w:val="nil"/>
            </w:tcBorders>
            <w:shd w:val="clear" w:color="auto" w:fill="auto"/>
            <w:noWrap/>
            <w:vAlign w:val="bottom"/>
            <w:hideMark/>
          </w:tcPr>
          <w:p w14:paraId="2C5B93D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17.88</w:t>
            </w:r>
          </w:p>
        </w:tc>
        <w:tc>
          <w:tcPr>
            <w:tcW w:w="1120" w:type="dxa"/>
            <w:tcBorders>
              <w:top w:val="nil"/>
              <w:left w:val="nil"/>
              <w:bottom w:val="nil"/>
              <w:right w:val="nil"/>
            </w:tcBorders>
            <w:shd w:val="clear" w:color="auto" w:fill="auto"/>
            <w:noWrap/>
            <w:vAlign w:val="bottom"/>
            <w:hideMark/>
          </w:tcPr>
          <w:p w14:paraId="5042AA6F"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17.51</w:t>
            </w:r>
          </w:p>
        </w:tc>
        <w:tc>
          <w:tcPr>
            <w:tcW w:w="1120" w:type="dxa"/>
            <w:tcBorders>
              <w:top w:val="nil"/>
              <w:left w:val="nil"/>
              <w:bottom w:val="nil"/>
              <w:right w:val="nil"/>
            </w:tcBorders>
            <w:shd w:val="clear" w:color="auto" w:fill="auto"/>
            <w:noWrap/>
            <w:vAlign w:val="bottom"/>
            <w:hideMark/>
          </w:tcPr>
          <w:p w14:paraId="28913609"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17.98</w:t>
            </w:r>
          </w:p>
        </w:tc>
        <w:tc>
          <w:tcPr>
            <w:tcW w:w="1120" w:type="dxa"/>
            <w:tcBorders>
              <w:top w:val="nil"/>
              <w:left w:val="nil"/>
              <w:bottom w:val="nil"/>
              <w:right w:val="nil"/>
            </w:tcBorders>
            <w:shd w:val="clear" w:color="auto" w:fill="auto"/>
            <w:noWrap/>
            <w:vAlign w:val="bottom"/>
            <w:hideMark/>
          </w:tcPr>
          <w:p w14:paraId="65D2C0FF"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18.23</w:t>
            </w:r>
          </w:p>
        </w:tc>
        <w:tc>
          <w:tcPr>
            <w:tcW w:w="960" w:type="dxa"/>
            <w:tcBorders>
              <w:top w:val="nil"/>
              <w:left w:val="nil"/>
              <w:bottom w:val="nil"/>
              <w:right w:val="single" w:sz="8" w:space="0" w:color="auto"/>
            </w:tcBorders>
            <w:shd w:val="clear" w:color="auto" w:fill="auto"/>
            <w:noWrap/>
            <w:vAlign w:val="bottom"/>
            <w:hideMark/>
          </w:tcPr>
          <w:p w14:paraId="6142ECA6"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13</w:t>
            </w:r>
          </w:p>
        </w:tc>
      </w:tr>
      <w:tr w:rsidR="00E75BA2" w:rsidRPr="001930C6" w14:paraId="4215A564"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6BA5D58D"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ln(GDPpC)</w:t>
            </w:r>
          </w:p>
        </w:tc>
        <w:tc>
          <w:tcPr>
            <w:tcW w:w="1060" w:type="dxa"/>
            <w:tcBorders>
              <w:top w:val="nil"/>
              <w:left w:val="single" w:sz="8" w:space="0" w:color="auto"/>
              <w:bottom w:val="nil"/>
              <w:right w:val="nil"/>
            </w:tcBorders>
            <w:shd w:val="clear" w:color="auto" w:fill="auto"/>
            <w:noWrap/>
            <w:vAlign w:val="bottom"/>
            <w:hideMark/>
          </w:tcPr>
          <w:p w14:paraId="53FE6A39"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8.71</w:t>
            </w:r>
          </w:p>
        </w:tc>
        <w:tc>
          <w:tcPr>
            <w:tcW w:w="1120" w:type="dxa"/>
            <w:tcBorders>
              <w:top w:val="nil"/>
              <w:left w:val="nil"/>
              <w:bottom w:val="nil"/>
              <w:right w:val="nil"/>
            </w:tcBorders>
            <w:shd w:val="clear" w:color="auto" w:fill="auto"/>
            <w:noWrap/>
            <w:vAlign w:val="bottom"/>
            <w:hideMark/>
          </w:tcPr>
          <w:p w14:paraId="623DEB0A"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9.93</w:t>
            </w:r>
          </w:p>
        </w:tc>
        <w:tc>
          <w:tcPr>
            <w:tcW w:w="1120" w:type="dxa"/>
            <w:tcBorders>
              <w:top w:val="nil"/>
              <w:left w:val="nil"/>
              <w:bottom w:val="nil"/>
              <w:right w:val="nil"/>
            </w:tcBorders>
            <w:shd w:val="clear" w:color="auto" w:fill="auto"/>
            <w:noWrap/>
            <w:vAlign w:val="bottom"/>
            <w:hideMark/>
          </w:tcPr>
          <w:p w14:paraId="7C6ED2C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10.44</w:t>
            </w:r>
          </w:p>
        </w:tc>
        <w:tc>
          <w:tcPr>
            <w:tcW w:w="1120" w:type="dxa"/>
            <w:tcBorders>
              <w:top w:val="nil"/>
              <w:left w:val="nil"/>
              <w:bottom w:val="nil"/>
              <w:right w:val="nil"/>
            </w:tcBorders>
            <w:shd w:val="clear" w:color="auto" w:fill="auto"/>
            <w:noWrap/>
            <w:vAlign w:val="bottom"/>
            <w:hideMark/>
          </w:tcPr>
          <w:p w14:paraId="4298BE3C"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10.22</w:t>
            </w:r>
          </w:p>
        </w:tc>
        <w:tc>
          <w:tcPr>
            <w:tcW w:w="1120" w:type="dxa"/>
            <w:tcBorders>
              <w:top w:val="nil"/>
              <w:left w:val="nil"/>
              <w:bottom w:val="nil"/>
              <w:right w:val="nil"/>
            </w:tcBorders>
            <w:shd w:val="clear" w:color="auto" w:fill="auto"/>
            <w:noWrap/>
            <w:vAlign w:val="bottom"/>
            <w:hideMark/>
          </w:tcPr>
          <w:p w14:paraId="78C6E893"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10.65</w:t>
            </w:r>
          </w:p>
        </w:tc>
        <w:tc>
          <w:tcPr>
            <w:tcW w:w="1120" w:type="dxa"/>
            <w:tcBorders>
              <w:top w:val="nil"/>
              <w:left w:val="nil"/>
              <w:bottom w:val="nil"/>
              <w:right w:val="nil"/>
            </w:tcBorders>
            <w:shd w:val="clear" w:color="auto" w:fill="auto"/>
            <w:noWrap/>
            <w:vAlign w:val="bottom"/>
            <w:hideMark/>
          </w:tcPr>
          <w:p w14:paraId="01D5350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11.00</w:t>
            </w:r>
          </w:p>
        </w:tc>
        <w:tc>
          <w:tcPr>
            <w:tcW w:w="960" w:type="dxa"/>
            <w:tcBorders>
              <w:top w:val="nil"/>
              <w:left w:val="nil"/>
              <w:bottom w:val="nil"/>
              <w:right w:val="single" w:sz="8" w:space="0" w:color="auto"/>
            </w:tcBorders>
            <w:shd w:val="clear" w:color="auto" w:fill="auto"/>
            <w:noWrap/>
            <w:vAlign w:val="bottom"/>
            <w:hideMark/>
          </w:tcPr>
          <w:p w14:paraId="6B5F4CE4"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13</w:t>
            </w:r>
          </w:p>
        </w:tc>
      </w:tr>
      <w:tr w:rsidR="00E75BA2" w:rsidRPr="001930C6" w14:paraId="74C9CA97"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5376C0B9"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Dem</w:t>
            </w:r>
          </w:p>
        </w:tc>
        <w:tc>
          <w:tcPr>
            <w:tcW w:w="1060" w:type="dxa"/>
            <w:tcBorders>
              <w:top w:val="nil"/>
              <w:left w:val="single" w:sz="8" w:space="0" w:color="auto"/>
              <w:bottom w:val="nil"/>
              <w:right w:val="nil"/>
            </w:tcBorders>
            <w:shd w:val="clear" w:color="auto" w:fill="auto"/>
            <w:noWrap/>
            <w:vAlign w:val="bottom"/>
            <w:hideMark/>
          </w:tcPr>
          <w:p w14:paraId="0DCC596B"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8.00</w:t>
            </w:r>
          </w:p>
        </w:tc>
        <w:tc>
          <w:tcPr>
            <w:tcW w:w="1120" w:type="dxa"/>
            <w:tcBorders>
              <w:top w:val="nil"/>
              <w:left w:val="nil"/>
              <w:bottom w:val="nil"/>
              <w:right w:val="nil"/>
            </w:tcBorders>
            <w:shd w:val="clear" w:color="auto" w:fill="auto"/>
            <w:noWrap/>
            <w:vAlign w:val="bottom"/>
            <w:hideMark/>
          </w:tcPr>
          <w:p w14:paraId="738F1A09"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10.00</w:t>
            </w:r>
          </w:p>
        </w:tc>
        <w:tc>
          <w:tcPr>
            <w:tcW w:w="1120" w:type="dxa"/>
            <w:tcBorders>
              <w:top w:val="nil"/>
              <w:left w:val="nil"/>
              <w:bottom w:val="nil"/>
              <w:right w:val="nil"/>
            </w:tcBorders>
            <w:shd w:val="clear" w:color="auto" w:fill="auto"/>
            <w:noWrap/>
            <w:vAlign w:val="bottom"/>
            <w:hideMark/>
          </w:tcPr>
          <w:p w14:paraId="53E6C600"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10.00</w:t>
            </w:r>
          </w:p>
        </w:tc>
        <w:tc>
          <w:tcPr>
            <w:tcW w:w="1120" w:type="dxa"/>
            <w:tcBorders>
              <w:top w:val="nil"/>
              <w:left w:val="nil"/>
              <w:bottom w:val="nil"/>
              <w:right w:val="nil"/>
            </w:tcBorders>
            <w:shd w:val="clear" w:color="auto" w:fill="auto"/>
            <w:noWrap/>
            <w:vAlign w:val="bottom"/>
            <w:hideMark/>
          </w:tcPr>
          <w:p w14:paraId="5746DC38"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9.73</w:t>
            </w:r>
          </w:p>
        </w:tc>
        <w:tc>
          <w:tcPr>
            <w:tcW w:w="1120" w:type="dxa"/>
            <w:tcBorders>
              <w:top w:val="nil"/>
              <w:left w:val="nil"/>
              <w:bottom w:val="nil"/>
              <w:right w:val="nil"/>
            </w:tcBorders>
            <w:shd w:val="clear" w:color="auto" w:fill="auto"/>
            <w:noWrap/>
            <w:vAlign w:val="bottom"/>
            <w:hideMark/>
          </w:tcPr>
          <w:p w14:paraId="547B319A"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10.00</w:t>
            </w:r>
          </w:p>
        </w:tc>
        <w:tc>
          <w:tcPr>
            <w:tcW w:w="1120" w:type="dxa"/>
            <w:tcBorders>
              <w:top w:val="nil"/>
              <w:left w:val="nil"/>
              <w:bottom w:val="nil"/>
              <w:right w:val="nil"/>
            </w:tcBorders>
            <w:shd w:val="clear" w:color="auto" w:fill="auto"/>
            <w:noWrap/>
            <w:vAlign w:val="bottom"/>
            <w:hideMark/>
          </w:tcPr>
          <w:p w14:paraId="152AB1F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10.00</w:t>
            </w:r>
          </w:p>
        </w:tc>
        <w:tc>
          <w:tcPr>
            <w:tcW w:w="960" w:type="dxa"/>
            <w:tcBorders>
              <w:top w:val="nil"/>
              <w:left w:val="nil"/>
              <w:bottom w:val="nil"/>
              <w:right w:val="single" w:sz="8" w:space="0" w:color="auto"/>
            </w:tcBorders>
            <w:shd w:val="clear" w:color="auto" w:fill="auto"/>
            <w:noWrap/>
            <w:vAlign w:val="bottom"/>
            <w:hideMark/>
          </w:tcPr>
          <w:p w14:paraId="21F951F4"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13</w:t>
            </w:r>
          </w:p>
        </w:tc>
      </w:tr>
      <w:tr w:rsidR="00E75BA2" w:rsidRPr="001930C6" w14:paraId="54EEFAB4"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7C6DF199"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NATO</w:t>
            </w:r>
          </w:p>
        </w:tc>
        <w:tc>
          <w:tcPr>
            <w:tcW w:w="1060" w:type="dxa"/>
            <w:tcBorders>
              <w:top w:val="nil"/>
              <w:left w:val="single" w:sz="8" w:space="0" w:color="auto"/>
              <w:bottom w:val="nil"/>
              <w:right w:val="nil"/>
            </w:tcBorders>
            <w:shd w:val="clear" w:color="auto" w:fill="auto"/>
            <w:noWrap/>
            <w:vAlign w:val="bottom"/>
            <w:hideMark/>
          </w:tcPr>
          <w:p w14:paraId="20DA6668"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1120" w:type="dxa"/>
            <w:tcBorders>
              <w:top w:val="nil"/>
              <w:left w:val="nil"/>
              <w:bottom w:val="nil"/>
              <w:right w:val="nil"/>
            </w:tcBorders>
            <w:shd w:val="clear" w:color="auto" w:fill="auto"/>
            <w:noWrap/>
            <w:vAlign w:val="bottom"/>
            <w:hideMark/>
          </w:tcPr>
          <w:p w14:paraId="759765F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1120" w:type="dxa"/>
            <w:tcBorders>
              <w:top w:val="nil"/>
              <w:left w:val="nil"/>
              <w:bottom w:val="nil"/>
              <w:right w:val="nil"/>
            </w:tcBorders>
            <w:shd w:val="clear" w:color="auto" w:fill="auto"/>
            <w:noWrap/>
            <w:vAlign w:val="bottom"/>
            <w:hideMark/>
          </w:tcPr>
          <w:p w14:paraId="4C2EB74D"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1120" w:type="dxa"/>
            <w:tcBorders>
              <w:top w:val="nil"/>
              <w:left w:val="nil"/>
              <w:bottom w:val="nil"/>
              <w:right w:val="nil"/>
            </w:tcBorders>
            <w:shd w:val="clear" w:color="auto" w:fill="auto"/>
            <w:noWrap/>
            <w:vAlign w:val="bottom"/>
            <w:hideMark/>
          </w:tcPr>
          <w:p w14:paraId="373ADC6A"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1120" w:type="dxa"/>
            <w:tcBorders>
              <w:top w:val="nil"/>
              <w:left w:val="nil"/>
              <w:bottom w:val="nil"/>
              <w:right w:val="nil"/>
            </w:tcBorders>
            <w:shd w:val="clear" w:color="auto" w:fill="auto"/>
            <w:noWrap/>
            <w:vAlign w:val="bottom"/>
            <w:hideMark/>
          </w:tcPr>
          <w:p w14:paraId="6826A75F"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1120" w:type="dxa"/>
            <w:tcBorders>
              <w:top w:val="nil"/>
              <w:left w:val="nil"/>
              <w:bottom w:val="nil"/>
              <w:right w:val="nil"/>
            </w:tcBorders>
            <w:shd w:val="clear" w:color="auto" w:fill="auto"/>
            <w:noWrap/>
            <w:vAlign w:val="bottom"/>
            <w:hideMark/>
          </w:tcPr>
          <w:p w14:paraId="2DEFD1B0"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960" w:type="dxa"/>
            <w:tcBorders>
              <w:top w:val="nil"/>
              <w:left w:val="nil"/>
              <w:bottom w:val="nil"/>
              <w:right w:val="single" w:sz="8" w:space="0" w:color="auto"/>
            </w:tcBorders>
            <w:shd w:val="clear" w:color="auto" w:fill="auto"/>
            <w:noWrap/>
            <w:vAlign w:val="bottom"/>
            <w:hideMark/>
          </w:tcPr>
          <w:p w14:paraId="644C0F2C"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6</w:t>
            </w:r>
          </w:p>
        </w:tc>
      </w:tr>
      <w:tr w:rsidR="00E75BA2" w:rsidRPr="001930C6" w14:paraId="520E629F" w14:textId="77777777" w:rsidTr="00E75BA2">
        <w:trPr>
          <w:trHeight w:val="315"/>
        </w:trPr>
        <w:tc>
          <w:tcPr>
            <w:tcW w:w="1300" w:type="dxa"/>
            <w:tcBorders>
              <w:top w:val="nil"/>
              <w:left w:val="single" w:sz="8" w:space="0" w:color="auto"/>
              <w:bottom w:val="single" w:sz="8" w:space="0" w:color="auto"/>
              <w:right w:val="nil"/>
            </w:tcBorders>
            <w:shd w:val="clear" w:color="auto" w:fill="auto"/>
            <w:noWrap/>
            <w:vAlign w:val="bottom"/>
            <w:hideMark/>
          </w:tcPr>
          <w:p w14:paraId="6F149E8F"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PubOp</w:t>
            </w:r>
          </w:p>
        </w:tc>
        <w:tc>
          <w:tcPr>
            <w:tcW w:w="1060" w:type="dxa"/>
            <w:tcBorders>
              <w:top w:val="nil"/>
              <w:left w:val="single" w:sz="8" w:space="0" w:color="auto"/>
              <w:bottom w:val="single" w:sz="8" w:space="0" w:color="auto"/>
              <w:right w:val="nil"/>
            </w:tcBorders>
            <w:shd w:val="clear" w:color="auto" w:fill="auto"/>
            <w:noWrap/>
            <w:vAlign w:val="bottom"/>
            <w:hideMark/>
          </w:tcPr>
          <w:p w14:paraId="0513C59F"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-71.00</w:t>
            </w:r>
          </w:p>
        </w:tc>
        <w:tc>
          <w:tcPr>
            <w:tcW w:w="1120" w:type="dxa"/>
            <w:tcBorders>
              <w:top w:val="nil"/>
              <w:left w:val="nil"/>
              <w:bottom w:val="single" w:sz="8" w:space="0" w:color="auto"/>
              <w:right w:val="nil"/>
            </w:tcBorders>
            <w:shd w:val="clear" w:color="auto" w:fill="auto"/>
            <w:noWrap/>
            <w:vAlign w:val="bottom"/>
            <w:hideMark/>
          </w:tcPr>
          <w:p w14:paraId="6291070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-23.50</w:t>
            </w:r>
          </w:p>
        </w:tc>
        <w:tc>
          <w:tcPr>
            <w:tcW w:w="1120" w:type="dxa"/>
            <w:tcBorders>
              <w:top w:val="nil"/>
              <w:left w:val="nil"/>
              <w:bottom w:val="single" w:sz="8" w:space="0" w:color="auto"/>
              <w:right w:val="nil"/>
            </w:tcBorders>
            <w:shd w:val="clear" w:color="auto" w:fill="auto"/>
            <w:noWrap/>
            <w:vAlign w:val="bottom"/>
            <w:hideMark/>
          </w:tcPr>
          <w:p w14:paraId="70C68B93"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2.00</w:t>
            </w:r>
          </w:p>
        </w:tc>
        <w:tc>
          <w:tcPr>
            <w:tcW w:w="1120" w:type="dxa"/>
            <w:tcBorders>
              <w:top w:val="nil"/>
              <w:left w:val="nil"/>
              <w:bottom w:val="single" w:sz="8" w:space="0" w:color="auto"/>
              <w:right w:val="nil"/>
            </w:tcBorders>
            <w:shd w:val="clear" w:color="auto" w:fill="auto"/>
            <w:noWrap/>
            <w:vAlign w:val="bottom"/>
            <w:hideMark/>
          </w:tcPr>
          <w:p w14:paraId="0BE57AEB"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-2.82</w:t>
            </w:r>
          </w:p>
        </w:tc>
        <w:tc>
          <w:tcPr>
            <w:tcW w:w="1120" w:type="dxa"/>
            <w:tcBorders>
              <w:top w:val="nil"/>
              <w:left w:val="nil"/>
              <w:bottom w:val="single" w:sz="8" w:space="0" w:color="auto"/>
              <w:right w:val="nil"/>
            </w:tcBorders>
            <w:shd w:val="clear" w:color="auto" w:fill="auto"/>
            <w:noWrap/>
            <w:vAlign w:val="bottom"/>
            <w:hideMark/>
          </w:tcPr>
          <w:p w14:paraId="7DA94E3A"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20.00</w:t>
            </w:r>
          </w:p>
        </w:tc>
        <w:tc>
          <w:tcPr>
            <w:tcW w:w="1120" w:type="dxa"/>
            <w:tcBorders>
              <w:top w:val="nil"/>
              <w:left w:val="nil"/>
              <w:bottom w:val="single" w:sz="8" w:space="0" w:color="auto"/>
              <w:right w:val="nil"/>
            </w:tcBorders>
            <w:shd w:val="clear" w:color="auto" w:fill="auto"/>
            <w:noWrap/>
            <w:vAlign w:val="bottom"/>
            <w:hideMark/>
          </w:tcPr>
          <w:p w14:paraId="632B0480"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53.00</w:t>
            </w:r>
          </w:p>
        </w:tc>
        <w:tc>
          <w:tcPr>
            <w:tcW w:w="960" w:type="dxa"/>
            <w:tcBorders>
              <w:top w:val="nil"/>
              <w:left w:val="nil"/>
              <w:bottom w:val="single" w:sz="8" w:space="0" w:color="auto"/>
              <w:right w:val="single" w:sz="8" w:space="0" w:color="auto"/>
            </w:tcBorders>
            <w:shd w:val="clear" w:color="auto" w:fill="auto"/>
            <w:noWrap/>
            <w:vAlign w:val="bottom"/>
            <w:hideMark/>
          </w:tcPr>
          <w:p w14:paraId="04587F0A"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w:t>
            </w:r>
          </w:p>
        </w:tc>
      </w:tr>
    </w:tbl>
    <w:p w14:paraId="0CEA4C40" w14:textId="77777777" w:rsidR="00E75BA2" w:rsidRDefault="00E75BA2" w:rsidP="00E75BA2">
      <w:pPr>
        <w:pStyle w:val="Caption"/>
        <w:keepNext/>
      </w:pPr>
      <w:r>
        <w:t xml:space="preserve">Table </w:t>
      </w:r>
      <w:r w:rsidR="00581828">
        <w:fldChar w:fldCharType="begin"/>
      </w:r>
      <w:r>
        <w:instrText xml:space="preserve"> SEQ Table \* ARABIC </w:instrText>
      </w:r>
      <w:r w:rsidR="00581828">
        <w:fldChar w:fldCharType="separate"/>
      </w:r>
      <w:r w:rsidR="00920ABE">
        <w:rPr>
          <w:noProof/>
        </w:rPr>
        <w:t>2</w:t>
      </w:r>
      <w:r w:rsidR="00581828">
        <w:fldChar w:fldCharType="end"/>
      </w:r>
      <w:r>
        <w:t xml:space="preserve"> - Summary of Variables for Increase or Decrease Defense Spending</w:t>
      </w:r>
    </w:p>
    <w:tbl>
      <w:tblPr>
        <w:tblW w:w="8920" w:type="dxa"/>
        <w:tblLook w:val="04A0" w:firstRow="1" w:lastRow="0" w:firstColumn="1" w:lastColumn="0" w:noHBand="0" w:noVBand="1"/>
      </w:tblPr>
      <w:tblGrid>
        <w:gridCol w:w="1300"/>
        <w:gridCol w:w="1060"/>
        <w:gridCol w:w="1120"/>
        <w:gridCol w:w="1120"/>
        <w:gridCol w:w="1120"/>
        <w:gridCol w:w="1120"/>
        <w:gridCol w:w="1120"/>
        <w:gridCol w:w="960"/>
      </w:tblGrid>
      <w:tr w:rsidR="00E75BA2" w:rsidRPr="001930C6" w14:paraId="57605759" w14:textId="77777777" w:rsidTr="00E75BA2">
        <w:trPr>
          <w:trHeight w:val="315"/>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37BE89A" w14:textId="77777777" w:rsidR="00E75BA2" w:rsidRPr="001930C6" w:rsidRDefault="00E75BA2" w:rsidP="00E75BA2">
            <w:pPr>
              <w:spacing w:after="0" w:line="240" w:lineRule="auto"/>
              <w:rPr>
                <w:rFonts w:ascii="Calibri" w:eastAsia="Times New Roman" w:hAnsi="Calibri" w:cs="Times New Roman"/>
                <w:b/>
                <w:bCs/>
                <w:color w:val="000000"/>
              </w:rPr>
            </w:pPr>
            <w:r w:rsidRPr="001930C6">
              <w:rPr>
                <w:rFonts w:ascii="Calibri" w:eastAsia="Times New Roman" w:hAnsi="Calibri" w:cs="Times New Roman"/>
                <w:b/>
                <w:bCs/>
                <w:color w:val="000000"/>
              </w:rPr>
              <w:t>IncDec Sum</w:t>
            </w:r>
          </w:p>
        </w:tc>
        <w:tc>
          <w:tcPr>
            <w:tcW w:w="1060" w:type="dxa"/>
            <w:tcBorders>
              <w:top w:val="single" w:sz="8" w:space="0" w:color="auto"/>
              <w:left w:val="nil"/>
              <w:bottom w:val="nil"/>
              <w:right w:val="nil"/>
            </w:tcBorders>
            <w:shd w:val="clear" w:color="auto" w:fill="auto"/>
            <w:noWrap/>
            <w:vAlign w:val="bottom"/>
            <w:hideMark/>
          </w:tcPr>
          <w:p w14:paraId="13971C03"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Min</w:t>
            </w:r>
          </w:p>
        </w:tc>
        <w:tc>
          <w:tcPr>
            <w:tcW w:w="1120" w:type="dxa"/>
            <w:tcBorders>
              <w:top w:val="single" w:sz="8" w:space="0" w:color="auto"/>
              <w:left w:val="nil"/>
              <w:bottom w:val="nil"/>
              <w:right w:val="nil"/>
            </w:tcBorders>
            <w:shd w:val="clear" w:color="auto" w:fill="auto"/>
            <w:noWrap/>
            <w:vAlign w:val="bottom"/>
            <w:hideMark/>
          </w:tcPr>
          <w:p w14:paraId="271A5E2E"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1st Qu.</w:t>
            </w:r>
          </w:p>
        </w:tc>
        <w:tc>
          <w:tcPr>
            <w:tcW w:w="1120" w:type="dxa"/>
            <w:tcBorders>
              <w:top w:val="single" w:sz="8" w:space="0" w:color="auto"/>
              <w:left w:val="nil"/>
              <w:bottom w:val="nil"/>
              <w:right w:val="nil"/>
            </w:tcBorders>
            <w:shd w:val="clear" w:color="auto" w:fill="auto"/>
            <w:noWrap/>
            <w:vAlign w:val="bottom"/>
            <w:hideMark/>
          </w:tcPr>
          <w:p w14:paraId="399BE24E"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Median</w:t>
            </w:r>
          </w:p>
        </w:tc>
        <w:tc>
          <w:tcPr>
            <w:tcW w:w="1120" w:type="dxa"/>
            <w:tcBorders>
              <w:top w:val="single" w:sz="8" w:space="0" w:color="auto"/>
              <w:left w:val="nil"/>
              <w:bottom w:val="nil"/>
              <w:right w:val="nil"/>
            </w:tcBorders>
            <w:shd w:val="clear" w:color="auto" w:fill="auto"/>
            <w:noWrap/>
            <w:vAlign w:val="bottom"/>
            <w:hideMark/>
          </w:tcPr>
          <w:p w14:paraId="2C458AC7"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Mean</w:t>
            </w:r>
          </w:p>
        </w:tc>
        <w:tc>
          <w:tcPr>
            <w:tcW w:w="1120" w:type="dxa"/>
            <w:tcBorders>
              <w:top w:val="single" w:sz="8" w:space="0" w:color="auto"/>
              <w:left w:val="nil"/>
              <w:bottom w:val="nil"/>
              <w:right w:val="nil"/>
            </w:tcBorders>
            <w:shd w:val="clear" w:color="auto" w:fill="auto"/>
            <w:noWrap/>
            <w:vAlign w:val="bottom"/>
            <w:hideMark/>
          </w:tcPr>
          <w:p w14:paraId="02E9AFDD"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3rd Qu.</w:t>
            </w:r>
          </w:p>
        </w:tc>
        <w:tc>
          <w:tcPr>
            <w:tcW w:w="1120" w:type="dxa"/>
            <w:tcBorders>
              <w:top w:val="single" w:sz="8" w:space="0" w:color="auto"/>
              <w:left w:val="nil"/>
              <w:bottom w:val="nil"/>
              <w:right w:val="nil"/>
            </w:tcBorders>
            <w:shd w:val="clear" w:color="auto" w:fill="auto"/>
            <w:noWrap/>
            <w:vAlign w:val="bottom"/>
            <w:hideMark/>
          </w:tcPr>
          <w:p w14:paraId="5A0C7445"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Max</w:t>
            </w:r>
          </w:p>
        </w:tc>
        <w:tc>
          <w:tcPr>
            <w:tcW w:w="960" w:type="dxa"/>
            <w:tcBorders>
              <w:top w:val="single" w:sz="8" w:space="0" w:color="auto"/>
              <w:left w:val="nil"/>
              <w:bottom w:val="nil"/>
              <w:right w:val="single" w:sz="8" w:space="0" w:color="auto"/>
            </w:tcBorders>
            <w:shd w:val="clear" w:color="auto" w:fill="auto"/>
            <w:noWrap/>
            <w:vAlign w:val="bottom"/>
            <w:hideMark/>
          </w:tcPr>
          <w:p w14:paraId="2AD563BF"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NA's</w:t>
            </w:r>
          </w:p>
        </w:tc>
      </w:tr>
      <w:tr w:rsidR="00E75BA2" w:rsidRPr="001930C6" w14:paraId="01C8632A"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2603DDAE"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Dspend</w:t>
            </w:r>
          </w:p>
        </w:tc>
        <w:tc>
          <w:tcPr>
            <w:tcW w:w="1060" w:type="dxa"/>
            <w:tcBorders>
              <w:top w:val="single" w:sz="8" w:space="0" w:color="auto"/>
              <w:left w:val="single" w:sz="8" w:space="0" w:color="auto"/>
              <w:bottom w:val="nil"/>
              <w:right w:val="nil"/>
            </w:tcBorders>
            <w:shd w:val="clear" w:color="auto" w:fill="auto"/>
            <w:noWrap/>
            <w:vAlign w:val="bottom"/>
            <w:hideMark/>
          </w:tcPr>
          <w:p w14:paraId="7D5C28B6"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7.19E+08</w:t>
            </w:r>
          </w:p>
        </w:tc>
        <w:tc>
          <w:tcPr>
            <w:tcW w:w="1120" w:type="dxa"/>
            <w:tcBorders>
              <w:top w:val="single" w:sz="8" w:space="0" w:color="auto"/>
              <w:left w:val="nil"/>
              <w:bottom w:val="nil"/>
              <w:right w:val="nil"/>
            </w:tcBorders>
            <w:shd w:val="clear" w:color="auto" w:fill="auto"/>
            <w:noWrap/>
            <w:vAlign w:val="bottom"/>
            <w:hideMark/>
          </w:tcPr>
          <w:p w14:paraId="5392B96A"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5.17E+09</w:t>
            </w:r>
          </w:p>
        </w:tc>
        <w:tc>
          <w:tcPr>
            <w:tcW w:w="1120" w:type="dxa"/>
            <w:tcBorders>
              <w:top w:val="single" w:sz="8" w:space="0" w:color="auto"/>
              <w:left w:val="nil"/>
              <w:bottom w:val="nil"/>
              <w:right w:val="nil"/>
            </w:tcBorders>
            <w:shd w:val="clear" w:color="auto" w:fill="auto"/>
            <w:noWrap/>
            <w:vAlign w:val="bottom"/>
            <w:hideMark/>
          </w:tcPr>
          <w:p w14:paraId="3EDFF58B"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1.40E+10</w:t>
            </w:r>
          </w:p>
        </w:tc>
        <w:tc>
          <w:tcPr>
            <w:tcW w:w="1120" w:type="dxa"/>
            <w:tcBorders>
              <w:top w:val="single" w:sz="8" w:space="0" w:color="auto"/>
              <w:left w:val="nil"/>
              <w:bottom w:val="nil"/>
              <w:right w:val="nil"/>
            </w:tcBorders>
            <w:shd w:val="clear" w:color="auto" w:fill="auto"/>
            <w:noWrap/>
            <w:vAlign w:val="bottom"/>
            <w:hideMark/>
          </w:tcPr>
          <w:p w14:paraId="30DBADC3"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2.37E+10</w:t>
            </w:r>
          </w:p>
        </w:tc>
        <w:tc>
          <w:tcPr>
            <w:tcW w:w="1120" w:type="dxa"/>
            <w:tcBorders>
              <w:top w:val="single" w:sz="8" w:space="0" w:color="auto"/>
              <w:left w:val="nil"/>
              <w:bottom w:val="nil"/>
              <w:right w:val="nil"/>
            </w:tcBorders>
            <w:shd w:val="clear" w:color="auto" w:fill="auto"/>
            <w:noWrap/>
            <w:vAlign w:val="bottom"/>
            <w:hideMark/>
          </w:tcPr>
          <w:p w14:paraId="76A5EAA0"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4.21E+10</w:t>
            </w:r>
          </w:p>
        </w:tc>
        <w:tc>
          <w:tcPr>
            <w:tcW w:w="1120" w:type="dxa"/>
            <w:tcBorders>
              <w:top w:val="single" w:sz="8" w:space="0" w:color="auto"/>
              <w:left w:val="nil"/>
              <w:bottom w:val="nil"/>
              <w:right w:val="nil"/>
            </w:tcBorders>
            <w:shd w:val="clear" w:color="auto" w:fill="auto"/>
            <w:noWrap/>
            <w:vAlign w:val="bottom"/>
            <w:hideMark/>
          </w:tcPr>
          <w:p w14:paraId="562705B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6.77E+10</w:t>
            </w:r>
          </w:p>
        </w:tc>
        <w:tc>
          <w:tcPr>
            <w:tcW w:w="960" w:type="dxa"/>
            <w:tcBorders>
              <w:top w:val="single" w:sz="8" w:space="0" w:color="auto"/>
              <w:left w:val="nil"/>
              <w:bottom w:val="nil"/>
              <w:right w:val="single" w:sz="8" w:space="0" w:color="auto"/>
            </w:tcBorders>
            <w:shd w:val="clear" w:color="auto" w:fill="auto"/>
            <w:noWrap/>
            <w:vAlign w:val="bottom"/>
            <w:hideMark/>
          </w:tcPr>
          <w:p w14:paraId="32124406"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13</w:t>
            </w:r>
          </w:p>
        </w:tc>
      </w:tr>
      <w:tr w:rsidR="00E75BA2" w:rsidRPr="001930C6" w14:paraId="0EA88600"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7F90F295"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ln(Dspend)</w:t>
            </w:r>
          </w:p>
        </w:tc>
        <w:tc>
          <w:tcPr>
            <w:tcW w:w="1060" w:type="dxa"/>
            <w:tcBorders>
              <w:top w:val="nil"/>
              <w:left w:val="single" w:sz="8" w:space="0" w:color="auto"/>
              <w:bottom w:val="nil"/>
              <w:right w:val="nil"/>
            </w:tcBorders>
            <w:shd w:val="clear" w:color="auto" w:fill="auto"/>
            <w:noWrap/>
            <w:vAlign w:val="bottom"/>
            <w:hideMark/>
          </w:tcPr>
          <w:p w14:paraId="76B74466"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20.39</w:t>
            </w:r>
          </w:p>
        </w:tc>
        <w:tc>
          <w:tcPr>
            <w:tcW w:w="1120" w:type="dxa"/>
            <w:tcBorders>
              <w:top w:val="nil"/>
              <w:left w:val="nil"/>
              <w:bottom w:val="nil"/>
              <w:right w:val="nil"/>
            </w:tcBorders>
            <w:shd w:val="clear" w:color="auto" w:fill="auto"/>
            <w:noWrap/>
            <w:vAlign w:val="bottom"/>
            <w:hideMark/>
          </w:tcPr>
          <w:p w14:paraId="6FC80127"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22.37</w:t>
            </w:r>
          </w:p>
        </w:tc>
        <w:tc>
          <w:tcPr>
            <w:tcW w:w="1120" w:type="dxa"/>
            <w:tcBorders>
              <w:top w:val="nil"/>
              <w:left w:val="nil"/>
              <w:bottom w:val="nil"/>
              <w:right w:val="nil"/>
            </w:tcBorders>
            <w:shd w:val="clear" w:color="auto" w:fill="auto"/>
            <w:noWrap/>
            <w:vAlign w:val="bottom"/>
            <w:hideMark/>
          </w:tcPr>
          <w:p w14:paraId="66E117FF"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23.36</w:t>
            </w:r>
          </w:p>
        </w:tc>
        <w:tc>
          <w:tcPr>
            <w:tcW w:w="1120" w:type="dxa"/>
            <w:tcBorders>
              <w:top w:val="nil"/>
              <w:left w:val="nil"/>
              <w:bottom w:val="nil"/>
              <w:right w:val="nil"/>
            </w:tcBorders>
            <w:shd w:val="clear" w:color="auto" w:fill="auto"/>
            <w:noWrap/>
            <w:vAlign w:val="bottom"/>
            <w:hideMark/>
          </w:tcPr>
          <w:p w14:paraId="646281F4"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23.23</w:t>
            </w:r>
          </w:p>
        </w:tc>
        <w:tc>
          <w:tcPr>
            <w:tcW w:w="1120" w:type="dxa"/>
            <w:tcBorders>
              <w:top w:val="nil"/>
              <w:left w:val="nil"/>
              <w:bottom w:val="nil"/>
              <w:right w:val="nil"/>
            </w:tcBorders>
            <w:shd w:val="clear" w:color="auto" w:fill="auto"/>
            <w:noWrap/>
            <w:vAlign w:val="bottom"/>
            <w:hideMark/>
          </w:tcPr>
          <w:p w14:paraId="3220523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24.46</w:t>
            </w:r>
          </w:p>
        </w:tc>
        <w:tc>
          <w:tcPr>
            <w:tcW w:w="1120" w:type="dxa"/>
            <w:tcBorders>
              <w:top w:val="nil"/>
              <w:left w:val="nil"/>
              <w:bottom w:val="nil"/>
              <w:right w:val="nil"/>
            </w:tcBorders>
            <w:shd w:val="clear" w:color="auto" w:fill="auto"/>
            <w:noWrap/>
            <w:vAlign w:val="bottom"/>
            <w:hideMark/>
          </w:tcPr>
          <w:p w14:paraId="1CFE18DD"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24.94</w:t>
            </w:r>
          </w:p>
        </w:tc>
        <w:tc>
          <w:tcPr>
            <w:tcW w:w="960" w:type="dxa"/>
            <w:tcBorders>
              <w:top w:val="nil"/>
              <w:left w:val="nil"/>
              <w:bottom w:val="nil"/>
              <w:right w:val="single" w:sz="8" w:space="0" w:color="auto"/>
            </w:tcBorders>
            <w:shd w:val="clear" w:color="auto" w:fill="auto"/>
            <w:noWrap/>
            <w:vAlign w:val="bottom"/>
            <w:hideMark/>
          </w:tcPr>
          <w:p w14:paraId="5B0CA1D0"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13</w:t>
            </w:r>
          </w:p>
        </w:tc>
      </w:tr>
      <w:tr w:rsidR="00E75BA2" w:rsidRPr="001930C6" w14:paraId="4B5AF398"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722974E1"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ThrtR</w:t>
            </w:r>
          </w:p>
        </w:tc>
        <w:tc>
          <w:tcPr>
            <w:tcW w:w="1060" w:type="dxa"/>
            <w:tcBorders>
              <w:top w:val="nil"/>
              <w:left w:val="single" w:sz="8" w:space="0" w:color="auto"/>
              <w:bottom w:val="nil"/>
              <w:right w:val="nil"/>
            </w:tcBorders>
            <w:shd w:val="clear" w:color="auto" w:fill="auto"/>
            <w:noWrap/>
            <w:vAlign w:val="bottom"/>
            <w:hideMark/>
          </w:tcPr>
          <w:p w14:paraId="3B75D57F"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328C496C"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0.04</w:t>
            </w:r>
          </w:p>
        </w:tc>
        <w:tc>
          <w:tcPr>
            <w:tcW w:w="1120" w:type="dxa"/>
            <w:tcBorders>
              <w:top w:val="nil"/>
              <w:left w:val="nil"/>
              <w:bottom w:val="nil"/>
              <w:right w:val="nil"/>
            </w:tcBorders>
            <w:shd w:val="clear" w:color="auto" w:fill="auto"/>
            <w:noWrap/>
            <w:vAlign w:val="bottom"/>
            <w:hideMark/>
          </w:tcPr>
          <w:p w14:paraId="4AE9775F"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0.06</w:t>
            </w:r>
          </w:p>
        </w:tc>
        <w:tc>
          <w:tcPr>
            <w:tcW w:w="1120" w:type="dxa"/>
            <w:tcBorders>
              <w:top w:val="nil"/>
              <w:left w:val="nil"/>
              <w:bottom w:val="nil"/>
              <w:right w:val="nil"/>
            </w:tcBorders>
            <w:shd w:val="clear" w:color="auto" w:fill="auto"/>
            <w:noWrap/>
            <w:vAlign w:val="bottom"/>
            <w:hideMark/>
          </w:tcPr>
          <w:p w14:paraId="799547C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0.13</w:t>
            </w:r>
          </w:p>
        </w:tc>
        <w:tc>
          <w:tcPr>
            <w:tcW w:w="1120" w:type="dxa"/>
            <w:tcBorders>
              <w:top w:val="nil"/>
              <w:left w:val="nil"/>
              <w:bottom w:val="nil"/>
              <w:right w:val="nil"/>
            </w:tcBorders>
            <w:shd w:val="clear" w:color="auto" w:fill="auto"/>
            <w:noWrap/>
            <w:vAlign w:val="bottom"/>
            <w:hideMark/>
          </w:tcPr>
          <w:p w14:paraId="6EEECBEB"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0.08</w:t>
            </w:r>
          </w:p>
        </w:tc>
        <w:tc>
          <w:tcPr>
            <w:tcW w:w="1120" w:type="dxa"/>
            <w:tcBorders>
              <w:top w:val="nil"/>
              <w:left w:val="nil"/>
              <w:bottom w:val="nil"/>
              <w:right w:val="nil"/>
            </w:tcBorders>
            <w:shd w:val="clear" w:color="auto" w:fill="auto"/>
            <w:noWrap/>
            <w:vAlign w:val="bottom"/>
            <w:hideMark/>
          </w:tcPr>
          <w:p w14:paraId="5A11ECAE"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0.89</w:t>
            </w:r>
          </w:p>
        </w:tc>
        <w:tc>
          <w:tcPr>
            <w:tcW w:w="960" w:type="dxa"/>
            <w:tcBorders>
              <w:top w:val="nil"/>
              <w:left w:val="nil"/>
              <w:bottom w:val="nil"/>
              <w:right w:val="single" w:sz="8" w:space="0" w:color="auto"/>
            </w:tcBorders>
            <w:shd w:val="clear" w:color="auto" w:fill="auto"/>
            <w:noWrap/>
            <w:vAlign w:val="bottom"/>
            <w:hideMark/>
          </w:tcPr>
          <w:p w14:paraId="7CB1C837"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3</w:t>
            </w:r>
          </w:p>
        </w:tc>
      </w:tr>
      <w:tr w:rsidR="00E75BA2" w:rsidRPr="001930C6" w14:paraId="2A04E6A1"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7B3FF3BE"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IntAt</w:t>
            </w:r>
          </w:p>
        </w:tc>
        <w:tc>
          <w:tcPr>
            <w:tcW w:w="1060" w:type="dxa"/>
            <w:tcBorders>
              <w:top w:val="nil"/>
              <w:left w:val="single" w:sz="8" w:space="0" w:color="auto"/>
              <w:bottom w:val="nil"/>
              <w:right w:val="nil"/>
            </w:tcBorders>
            <w:shd w:val="clear" w:color="auto" w:fill="auto"/>
            <w:noWrap/>
            <w:vAlign w:val="bottom"/>
            <w:hideMark/>
          </w:tcPr>
          <w:p w14:paraId="5F76C4F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6A6E5ABE"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269C1B4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4DCEDD4A"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0.31</w:t>
            </w:r>
          </w:p>
        </w:tc>
        <w:tc>
          <w:tcPr>
            <w:tcW w:w="1120" w:type="dxa"/>
            <w:tcBorders>
              <w:top w:val="nil"/>
              <w:left w:val="nil"/>
              <w:bottom w:val="nil"/>
              <w:right w:val="nil"/>
            </w:tcBorders>
            <w:shd w:val="clear" w:color="auto" w:fill="auto"/>
            <w:noWrap/>
            <w:vAlign w:val="bottom"/>
            <w:hideMark/>
          </w:tcPr>
          <w:p w14:paraId="140C34B4"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334EA88B"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4.00</w:t>
            </w:r>
          </w:p>
        </w:tc>
        <w:tc>
          <w:tcPr>
            <w:tcW w:w="960" w:type="dxa"/>
            <w:tcBorders>
              <w:top w:val="nil"/>
              <w:left w:val="nil"/>
              <w:bottom w:val="nil"/>
              <w:right w:val="single" w:sz="8" w:space="0" w:color="auto"/>
            </w:tcBorders>
            <w:shd w:val="clear" w:color="auto" w:fill="auto"/>
            <w:noWrap/>
            <w:vAlign w:val="bottom"/>
            <w:hideMark/>
          </w:tcPr>
          <w:p w14:paraId="6BA4BD73"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6</w:t>
            </w:r>
          </w:p>
        </w:tc>
      </w:tr>
      <w:tr w:rsidR="00E75BA2" w:rsidRPr="001930C6" w14:paraId="3DC0A3A4"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19108017"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DomAt</w:t>
            </w:r>
          </w:p>
        </w:tc>
        <w:tc>
          <w:tcPr>
            <w:tcW w:w="1060" w:type="dxa"/>
            <w:tcBorders>
              <w:top w:val="nil"/>
              <w:left w:val="single" w:sz="8" w:space="0" w:color="auto"/>
              <w:bottom w:val="nil"/>
              <w:right w:val="nil"/>
            </w:tcBorders>
            <w:shd w:val="clear" w:color="auto" w:fill="auto"/>
            <w:noWrap/>
            <w:vAlign w:val="bottom"/>
            <w:hideMark/>
          </w:tcPr>
          <w:p w14:paraId="290E9E6A"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30E01ADB"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20730EF0"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7910DCAF"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4.96</w:t>
            </w:r>
          </w:p>
        </w:tc>
        <w:tc>
          <w:tcPr>
            <w:tcW w:w="1120" w:type="dxa"/>
            <w:tcBorders>
              <w:top w:val="nil"/>
              <w:left w:val="nil"/>
              <w:bottom w:val="nil"/>
              <w:right w:val="nil"/>
            </w:tcBorders>
            <w:shd w:val="clear" w:color="auto" w:fill="auto"/>
            <w:noWrap/>
            <w:vAlign w:val="bottom"/>
            <w:hideMark/>
          </w:tcPr>
          <w:p w14:paraId="16EF1B1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1.25</w:t>
            </w:r>
          </w:p>
        </w:tc>
        <w:tc>
          <w:tcPr>
            <w:tcW w:w="1120" w:type="dxa"/>
            <w:tcBorders>
              <w:top w:val="nil"/>
              <w:left w:val="nil"/>
              <w:bottom w:val="nil"/>
              <w:right w:val="nil"/>
            </w:tcBorders>
            <w:shd w:val="clear" w:color="auto" w:fill="auto"/>
            <w:noWrap/>
            <w:vAlign w:val="bottom"/>
            <w:hideMark/>
          </w:tcPr>
          <w:p w14:paraId="6DEE077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141.00</w:t>
            </w:r>
          </w:p>
        </w:tc>
        <w:tc>
          <w:tcPr>
            <w:tcW w:w="960" w:type="dxa"/>
            <w:tcBorders>
              <w:top w:val="nil"/>
              <w:left w:val="nil"/>
              <w:bottom w:val="nil"/>
              <w:right w:val="single" w:sz="8" w:space="0" w:color="auto"/>
            </w:tcBorders>
            <w:shd w:val="clear" w:color="auto" w:fill="auto"/>
            <w:noWrap/>
            <w:vAlign w:val="bottom"/>
            <w:hideMark/>
          </w:tcPr>
          <w:p w14:paraId="5FA0FAC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6</w:t>
            </w:r>
          </w:p>
        </w:tc>
      </w:tr>
      <w:tr w:rsidR="00E75BA2" w:rsidRPr="001930C6" w14:paraId="5BCE00FB"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2252A924"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CivWr</w:t>
            </w:r>
          </w:p>
        </w:tc>
        <w:tc>
          <w:tcPr>
            <w:tcW w:w="1060" w:type="dxa"/>
            <w:tcBorders>
              <w:top w:val="nil"/>
              <w:left w:val="single" w:sz="8" w:space="0" w:color="auto"/>
              <w:bottom w:val="nil"/>
              <w:right w:val="nil"/>
            </w:tcBorders>
            <w:shd w:val="clear" w:color="auto" w:fill="auto"/>
            <w:noWrap/>
            <w:vAlign w:val="bottom"/>
            <w:hideMark/>
          </w:tcPr>
          <w:p w14:paraId="582F866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3243B300"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6A36C676"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5268974D"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0.08</w:t>
            </w:r>
          </w:p>
        </w:tc>
        <w:tc>
          <w:tcPr>
            <w:tcW w:w="1120" w:type="dxa"/>
            <w:tcBorders>
              <w:top w:val="nil"/>
              <w:left w:val="nil"/>
              <w:bottom w:val="nil"/>
              <w:right w:val="nil"/>
            </w:tcBorders>
            <w:shd w:val="clear" w:color="auto" w:fill="auto"/>
            <w:noWrap/>
            <w:vAlign w:val="bottom"/>
            <w:hideMark/>
          </w:tcPr>
          <w:p w14:paraId="1181372C"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252E506D"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960" w:type="dxa"/>
            <w:tcBorders>
              <w:top w:val="nil"/>
              <w:left w:val="nil"/>
              <w:bottom w:val="nil"/>
              <w:right w:val="single" w:sz="8" w:space="0" w:color="auto"/>
            </w:tcBorders>
            <w:shd w:val="clear" w:color="auto" w:fill="auto"/>
            <w:noWrap/>
            <w:vAlign w:val="bottom"/>
            <w:hideMark/>
          </w:tcPr>
          <w:p w14:paraId="7CD03D56"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w:t>
            </w:r>
          </w:p>
        </w:tc>
      </w:tr>
      <w:tr w:rsidR="00E75BA2" w:rsidRPr="001930C6" w14:paraId="1A51ABA2"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09087707"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IntWr</w:t>
            </w:r>
          </w:p>
        </w:tc>
        <w:tc>
          <w:tcPr>
            <w:tcW w:w="1060" w:type="dxa"/>
            <w:tcBorders>
              <w:top w:val="nil"/>
              <w:left w:val="single" w:sz="8" w:space="0" w:color="auto"/>
              <w:bottom w:val="nil"/>
              <w:right w:val="nil"/>
            </w:tcBorders>
            <w:shd w:val="clear" w:color="auto" w:fill="auto"/>
            <w:noWrap/>
            <w:vAlign w:val="bottom"/>
            <w:hideMark/>
          </w:tcPr>
          <w:p w14:paraId="24CAF2DA"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18D36E96"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02463EB9"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5BE0E498"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0.04</w:t>
            </w:r>
          </w:p>
        </w:tc>
        <w:tc>
          <w:tcPr>
            <w:tcW w:w="1120" w:type="dxa"/>
            <w:tcBorders>
              <w:top w:val="nil"/>
              <w:left w:val="nil"/>
              <w:bottom w:val="nil"/>
              <w:right w:val="nil"/>
            </w:tcBorders>
            <w:shd w:val="clear" w:color="auto" w:fill="auto"/>
            <w:noWrap/>
            <w:vAlign w:val="bottom"/>
            <w:hideMark/>
          </w:tcPr>
          <w:p w14:paraId="5DAE8D8F"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0.00</w:t>
            </w:r>
          </w:p>
        </w:tc>
        <w:tc>
          <w:tcPr>
            <w:tcW w:w="1120" w:type="dxa"/>
            <w:tcBorders>
              <w:top w:val="nil"/>
              <w:left w:val="nil"/>
              <w:bottom w:val="nil"/>
              <w:right w:val="nil"/>
            </w:tcBorders>
            <w:shd w:val="clear" w:color="auto" w:fill="auto"/>
            <w:noWrap/>
            <w:vAlign w:val="bottom"/>
            <w:hideMark/>
          </w:tcPr>
          <w:p w14:paraId="0C799ED7"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960" w:type="dxa"/>
            <w:tcBorders>
              <w:top w:val="nil"/>
              <w:left w:val="nil"/>
              <w:bottom w:val="nil"/>
              <w:right w:val="single" w:sz="8" w:space="0" w:color="auto"/>
            </w:tcBorders>
            <w:shd w:val="clear" w:color="auto" w:fill="auto"/>
            <w:noWrap/>
            <w:vAlign w:val="bottom"/>
            <w:hideMark/>
          </w:tcPr>
          <w:p w14:paraId="30CF433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w:t>
            </w:r>
          </w:p>
        </w:tc>
      </w:tr>
      <w:tr w:rsidR="00E75BA2" w:rsidRPr="001930C6" w14:paraId="2BF3B521"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4A3230DB"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Pop</w:t>
            </w:r>
          </w:p>
        </w:tc>
        <w:tc>
          <w:tcPr>
            <w:tcW w:w="1060" w:type="dxa"/>
            <w:tcBorders>
              <w:top w:val="nil"/>
              <w:left w:val="single" w:sz="8" w:space="0" w:color="auto"/>
              <w:bottom w:val="nil"/>
              <w:right w:val="nil"/>
            </w:tcBorders>
            <w:shd w:val="clear" w:color="auto" w:fill="auto"/>
            <w:noWrap/>
            <w:vAlign w:val="bottom"/>
            <w:hideMark/>
          </w:tcPr>
          <w:p w14:paraId="0289149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5.37E+06</w:t>
            </w:r>
          </w:p>
        </w:tc>
        <w:tc>
          <w:tcPr>
            <w:tcW w:w="1120" w:type="dxa"/>
            <w:tcBorders>
              <w:top w:val="nil"/>
              <w:left w:val="nil"/>
              <w:bottom w:val="nil"/>
              <w:right w:val="nil"/>
            </w:tcBorders>
            <w:shd w:val="clear" w:color="auto" w:fill="auto"/>
            <w:noWrap/>
            <w:vAlign w:val="bottom"/>
            <w:hideMark/>
          </w:tcPr>
          <w:p w14:paraId="5FE7557E"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1.62E+07</w:t>
            </w:r>
          </w:p>
        </w:tc>
        <w:tc>
          <w:tcPr>
            <w:tcW w:w="1120" w:type="dxa"/>
            <w:tcBorders>
              <w:top w:val="nil"/>
              <w:left w:val="nil"/>
              <w:bottom w:val="nil"/>
              <w:right w:val="nil"/>
            </w:tcBorders>
            <w:shd w:val="clear" w:color="auto" w:fill="auto"/>
            <w:noWrap/>
            <w:vAlign w:val="bottom"/>
            <w:hideMark/>
          </w:tcPr>
          <w:p w14:paraId="48C7B9E9"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4.63E+07</w:t>
            </w:r>
          </w:p>
        </w:tc>
        <w:tc>
          <w:tcPr>
            <w:tcW w:w="1120" w:type="dxa"/>
            <w:tcBorders>
              <w:top w:val="nil"/>
              <w:left w:val="nil"/>
              <w:bottom w:val="nil"/>
              <w:right w:val="nil"/>
            </w:tcBorders>
            <w:shd w:val="clear" w:color="auto" w:fill="auto"/>
            <w:noWrap/>
            <w:vAlign w:val="bottom"/>
            <w:hideMark/>
          </w:tcPr>
          <w:p w14:paraId="3134092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4.32E+07</w:t>
            </w:r>
          </w:p>
        </w:tc>
        <w:tc>
          <w:tcPr>
            <w:tcW w:w="1120" w:type="dxa"/>
            <w:tcBorders>
              <w:top w:val="nil"/>
              <w:left w:val="nil"/>
              <w:bottom w:val="nil"/>
              <w:right w:val="nil"/>
            </w:tcBorders>
            <w:shd w:val="clear" w:color="auto" w:fill="auto"/>
            <w:noWrap/>
            <w:vAlign w:val="bottom"/>
            <w:hideMark/>
          </w:tcPr>
          <w:p w14:paraId="344FA0B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6.36E+07</w:t>
            </w:r>
          </w:p>
        </w:tc>
        <w:tc>
          <w:tcPr>
            <w:tcW w:w="1120" w:type="dxa"/>
            <w:tcBorders>
              <w:top w:val="nil"/>
              <w:left w:val="nil"/>
              <w:bottom w:val="nil"/>
              <w:right w:val="nil"/>
            </w:tcBorders>
            <w:shd w:val="clear" w:color="auto" w:fill="auto"/>
            <w:noWrap/>
            <w:vAlign w:val="bottom"/>
            <w:hideMark/>
          </w:tcPr>
          <w:p w14:paraId="6DD46E6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1.43E+08</w:t>
            </w:r>
          </w:p>
        </w:tc>
        <w:tc>
          <w:tcPr>
            <w:tcW w:w="960" w:type="dxa"/>
            <w:tcBorders>
              <w:top w:val="nil"/>
              <w:left w:val="nil"/>
              <w:bottom w:val="nil"/>
              <w:right w:val="single" w:sz="8" w:space="0" w:color="auto"/>
            </w:tcBorders>
            <w:shd w:val="clear" w:color="auto" w:fill="auto"/>
            <w:noWrap/>
            <w:vAlign w:val="bottom"/>
            <w:hideMark/>
          </w:tcPr>
          <w:p w14:paraId="099B7567"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w:t>
            </w:r>
          </w:p>
        </w:tc>
      </w:tr>
      <w:tr w:rsidR="00E75BA2" w:rsidRPr="001930C6" w14:paraId="787608D5"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3F787C1E"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GDPpC</w:t>
            </w:r>
          </w:p>
        </w:tc>
        <w:tc>
          <w:tcPr>
            <w:tcW w:w="1060" w:type="dxa"/>
            <w:tcBorders>
              <w:top w:val="nil"/>
              <w:left w:val="single" w:sz="8" w:space="0" w:color="auto"/>
              <w:bottom w:val="nil"/>
              <w:right w:val="nil"/>
            </w:tcBorders>
            <w:shd w:val="clear" w:color="auto" w:fill="auto"/>
            <w:noWrap/>
            <w:vAlign w:val="bottom"/>
            <w:hideMark/>
          </w:tcPr>
          <w:p w14:paraId="0C3E6F88"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 xml:space="preserve">    6,047.00 </w:t>
            </w:r>
          </w:p>
        </w:tc>
        <w:tc>
          <w:tcPr>
            <w:tcW w:w="1120" w:type="dxa"/>
            <w:tcBorders>
              <w:top w:val="nil"/>
              <w:left w:val="nil"/>
              <w:bottom w:val="nil"/>
              <w:right w:val="nil"/>
            </w:tcBorders>
            <w:shd w:val="clear" w:color="auto" w:fill="auto"/>
            <w:noWrap/>
            <w:vAlign w:val="bottom"/>
            <w:hideMark/>
          </w:tcPr>
          <w:p w14:paraId="524965B5"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 xml:space="preserve">   13,650.00 </w:t>
            </w:r>
          </w:p>
        </w:tc>
        <w:tc>
          <w:tcPr>
            <w:tcW w:w="1120" w:type="dxa"/>
            <w:tcBorders>
              <w:top w:val="nil"/>
              <w:left w:val="nil"/>
              <w:bottom w:val="nil"/>
              <w:right w:val="nil"/>
            </w:tcBorders>
            <w:shd w:val="clear" w:color="auto" w:fill="auto"/>
            <w:noWrap/>
            <w:vAlign w:val="bottom"/>
            <w:hideMark/>
          </w:tcPr>
          <w:p w14:paraId="64CFBE86"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 xml:space="preserve">   30,150.00 </w:t>
            </w:r>
          </w:p>
        </w:tc>
        <w:tc>
          <w:tcPr>
            <w:tcW w:w="1120" w:type="dxa"/>
            <w:tcBorders>
              <w:top w:val="nil"/>
              <w:left w:val="nil"/>
              <w:bottom w:val="nil"/>
              <w:right w:val="nil"/>
            </w:tcBorders>
            <w:shd w:val="clear" w:color="auto" w:fill="auto"/>
            <w:noWrap/>
            <w:vAlign w:val="bottom"/>
            <w:hideMark/>
          </w:tcPr>
          <w:p w14:paraId="10CCF87E"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 xml:space="preserve">   28,630.00 </w:t>
            </w:r>
          </w:p>
        </w:tc>
        <w:tc>
          <w:tcPr>
            <w:tcW w:w="1120" w:type="dxa"/>
            <w:tcBorders>
              <w:top w:val="nil"/>
              <w:left w:val="nil"/>
              <w:bottom w:val="nil"/>
              <w:right w:val="nil"/>
            </w:tcBorders>
            <w:shd w:val="clear" w:color="auto" w:fill="auto"/>
            <w:noWrap/>
            <w:vAlign w:val="bottom"/>
            <w:hideMark/>
          </w:tcPr>
          <w:p w14:paraId="2265BD23"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 xml:space="preserve">   40,510.00 </w:t>
            </w:r>
          </w:p>
        </w:tc>
        <w:tc>
          <w:tcPr>
            <w:tcW w:w="1120" w:type="dxa"/>
            <w:tcBorders>
              <w:top w:val="nil"/>
              <w:left w:val="nil"/>
              <w:bottom w:val="nil"/>
              <w:right w:val="nil"/>
            </w:tcBorders>
            <w:shd w:val="clear" w:color="auto" w:fill="auto"/>
            <w:noWrap/>
            <w:vAlign w:val="bottom"/>
            <w:hideMark/>
          </w:tcPr>
          <w:p w14:paraId="3415A681"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 xml:space="preserve">   59,590.00 </w:t>
            </w:r>
          </w:p>
        </w:tc>
        <w:tc>
          <w:tcPr>
            <w:tcW w:w="960" w:type="dxa"/>
            <w:tcBorders>
              <w:top w:val="nil"/>
              <w:left w:val="nil"/>
              <w:bottom w:val="nil"/>
              <w:right w:val="single" w:sz="8" w:space="0" w:color="auto"/>
            </w:tcBorders>
            <w:shd w:val="clear" w:color="auto" w:fill="auto"/>
            <w:noWrap/>
            <w:vAlign w:val="bottom"/>
            <w:hideMark/>
          </w:tcPr>
          <w:p w14:paraId="3DA184F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w:t>
            </w:r>
          </w:p>
        </w:tc>
      </w:tr>
      <w:tr w:rsidR="00E75BA2" w:rsidRPr="001930C6" w14:paraId="473E3843"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633DDA2C"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ln(pop)</w:t>
            </w:r>
          </w:p>
        </w:tc>
        <w:tc>
          <w:tcPr>
            <w:tcW w:w="1060" w:type="dxa"/>
            <w:tcBorders>
              <w:top w:val="nil"/>
              <w:left w:val="single" w:sz="8" w:space="0" w:color="auto"/>
              <w:bottom w:val="nil"/>
              <w:right w:val="nil"/>
            </w:tcBorders>
            <w:shd w:val="clear" w:color="auto" w:fill="auto"/>
            <w:noWrap/>
            <w:vAlign w:val="bottom"/>
            <w:hideMark/>
          </w:tcPr>
          <w:p w14:paraId="56E7C17E"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15.50</w:t>
            </w:r>
          </w:p>
        </w:tc>
        <w:tc>
          <w:tcPr>
            <w:tcW w:w="1120" w:type="dxa"/>
            <w:tcBorders>
              <w:top w:val="nil"/>
              <w:left w:val="nil"/>
              <w:bottom w:val="nil"/>
              <w:right w:val="nil"/>
            </w:tcBorders>
            <w:shd w:val="clear" w:color="auto" w:fill="auto"/>
            <w:noWrap/>
            <w:vAlign w:val="bottom"/>
            <w:hideMark/>
          </w:tcPr>
          <w:p w14:paraId="13F6F41D"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16.60</w:t>
            </w:r>
          </w:p>
        </w:tc>
        <w:tc>
          <w:tcPr>
            <w:tcW w:w="1120" w:type="dxa"/>
            <w:tcBorders>
              <w:top w:val="nil"/>
              <w:left w:val="nil"/>
              <w:bottom w:val="nil"/>
              <w:right w:val="nil"/>
            </w:tcBorders>
            <w:shd w:val="clear" w:color="auto" w:fill="auto"/>
            <w:noWrap/>
            <w:vAlign w:val="bottom"/>
            <w:hideMark/>
          </w:tcPr>
          <w:p w14:paraId="03FFC140"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17.65</w:t>
            </w:r>
          </w:p>
        </w:tc>
        <w:tc>
          <w:tcPr>
            <w:tcW w:w="1120" w:type="dxa"/>
            <w:tcBorders>
              <w:top w:val="nil"/>
              <w:left w:val="nil"/>
              <w:bottom w:val="nil"/>
              <w:right w:val="nil"/>
            </w:tcBorders>
            <w:shd w:val="clear" w:color="auto" w:fill="auto"/>
            <w:noWrap/>
            <w:vAlign w:val="bottom"/>
            <w:hideMark/>
          </w:tcPr>
          <w:p w14:paraId="05A5570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17.26</w:t>
            </w:r>
          </w:p>
        </w:tc>
        <w:tc>
          <w:tcPr>
            <w:tcW w:w="1120" w:type="dxa"/>
            <w:tcBorders>
              <w:top w:val="nil"/>
              <w:left w:val="nil"/>
              <w:bottom w:val="nil"/>
              <w:right w:val="nil"/>
            </w:tcBorders>
            <w:shd w:val="clear" w:color="auto" w:fill="auto"/>
            <w:noWrap/>
            <w:vAlign w:val="bottom"/>
            <w:hideMark/>
          </w:tcPr>
          <w:p w14:paraId="3308191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17.97</w:t>
            </w:r>
          </w:p>
        </w:tc>
        <w:tc>
          <w:tcPr>
            <w:tcW w:w="1120" w:type="dxa"/>
            <w:tcBorders>
              <w:top w:val="nil"/>
              <w:left w:val="nil"/>
              <w:bottom w:val="nil"/>
              <w:right w:val="nil"/>
            </w:tcBorders>
            <w:shd w:val="clear" w:color="auto" w:fill="auto"/>
            <w:noWrap/>
            <w:vAlign w:val="bottom"/>
            <w:hideMark/>
          </w:tcPr>
          <w:p w14:paraId="58B7124B"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18.78</w:t>
            </w:r>
          </w:p>
        </w:tc>
        <w:tc>
          <w:tcPr>
            <w:tcW w:w="960" w:type="dxa"/>
            <w:tcBorders>
              <w:top w:val="nil"/>
              <w:left w:val="nil"/>
              <w:bottom w:val="nil"/>
              <w:right w:val="single" w:sz="8" w:space="0" w:color="auto"/>
            </w:tcBorders>
            <w:shd w:val="clear" w:color="auto" w:fill="auto"/>
            <w:noWrap/>
            <w:vAlign w:val="bottom"/>
            <w:hideMark/>
          </w:tcPr>
          <w:p w14:paraId="0245B50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w:t>
            </w:r>
          </w:p>
        </w:tc>
      </w:tr>
      <w:tr w:rsidR="00E75BA2" w:rsidRPr="001930C6" w14:paraId="7433602A"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39014C11"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ln(GDPpC)</w:t>
            </w:r>
          </w:p>
        </w:tc>
        <w:tc>
          <w:tcPr>
            <w:tcW w:w="1060" w:type="dxa"/>
            <w:tcBorders>
              <w:top w:val="nil"/>
              <w:left w:val="single" w:sz="8" w:space="0" w:color="auto"/>
              <w:bottom w:val="nil"/>
              <w:right w:val="nil"/>
            </w:tcBorders>
            <w:shd w:val="clear" w:color="auto" w:fill="auto"/>
            <w:noWrap/>
            <w:vAlign w:val="bottom"/>
            <w:hideMark/>
          </w:tcPr>
          <w:p w14:paraId="01CFFDF9"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8.71</w:t>
            </w:r>
          </w:p>
        </w:tc>
        <w:tc>
          <w:tcPr>
            <w:tcW w:w="1120" w:type="dxa"/>
            <w:tcBorders>
              <w:top w:val="nil"/>
              <w:left w:val="nil"/>
              <w:bottom w:val="nil"/>
              <w:right w:val="nil"/>
            </w:tcBorders>
            <w:shd w:val="clear" w:color="auto" w:fill="auto"/>
            <w:noWrap/>
            <w:vAlign w:val="bottom"/>
            <w:hideMark/>
          </w:tcPr>
          <w:p w14:paraId="234EEC1C"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9.52</w:t>
            </w:r>
          </w:p>
        </w:tc>
        <w:tc>
          <w:tcPr>
            <w:tcW w:w="1120" w:type="dxa"/>
            <w:tcBorders>
              <w:top w:val="nil"/>
              <w:left w:val="nil"/>
              <w:bottom w:val="nil"/>
              <w:right w:val="nil"/>
            </w:tcBorders>
            <w:shd w:val="clear" w:color="auto" w:fill="auto"/>
            <w:noWrap/>
            <w:vAlign w:val="bottom"/>
            <w:hideMark/>
          </w:tcPr>
          <w:p w14:paraId="25C4BFEC"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10.31</w:t>
            </w:r>
          </w:p>
        </w:tc>
        <w:tc>
          <w:tcPr>
            <w:tcW w:w="1120" w:type="dxa"/>
            <w:tcBorders>
              <w:top w:val="nil"/>
              <w:left w:val="nil"/>
              <w:bottom w:val="nil"/>
              <w:right w:val="nil"/>
            </w:tcBorders>
            <w:shd w:val="clear" w:color="auto" w:fill="auto"/>
            <w:noWrap/>
            <w:vAlign w:val="bottom"/>
            <w:hideMark/>
          </w:tcPr>
          <w:p w14:paraId="080391BC"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10.08</w:t>
            </w:r>
          </w:p>
        </w:tc>
        <w:tc>
          <w:tcPr>
            <w:tcW w:w="1120" w:type="dxa"/>
            <w:tcBorders>
              <w:top w:val="nil"/>
              <w:left w:val="nil"/>
              <w:bottom w:val="nil"/>
              <w:right w:val="nil"/>
            </w:tcBorders>
            <w:shd w:val="clear" w:color="auto" w:fill="auto"/>
            <w:noWrap/>
            <w:vAlign w:val="bottom"/>
            <w:hideMark/>
          </w:tcPr>
          <w:p w14:paraId="0BFA9A57"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10.61</w:t>
            </w:r>
          </w:p>
        </w:tc>
        <w:tc>
          <w:tcPr>
            <w:tcW w:w="1120" w:type="dxa"/>
            <w:tcBorders>
              <w:top w:val="nil"/>
              <w:left w:val="nil"/>
              <w:bottom w:val="nil"/>
              <w:right w:val="nil"/>
            </w:tcBorders>
            <w:shd w:val="clear" w:color="auto" w:fill="auto"/>
            <w:noWrap/>
            <w:vAlign w:val="bottom"/>
            <w:hideMark/>
          </w:tcPr>
          <w:p w14:paraId="27FFA23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11.00</w:t>
            </w:r>
          </w:p>
        </w:tc>
        <w:tc>
          <w:tcPr>
            <w:tcW w:w="960" w:type="dxa"/>
            <w:tcBorders>
              <w:top w:val="nil"/>
              <w:left w:val="nil"/>
              <w:bottom w:val="nil"/>
              <w:right w:val="single" w:sz="8" w:space="0" w:color="auto"/>
            </w:tcBorders>
            <w:shd w:val="clear" w:color="auto" w:fill="auto"/>
            <w:noWrap/>
            <w:vAlign w:val="bottom"/>
            <w:hideMark/>
          </w:tcPr>
          <w:p w14:paraId="14FE208C"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w:t>
            </w:r>
          </w:p>
        </w:tc>
      </w:tr>
      <w:tr w:rsidR="00E75BA2" w:rsidRPr="001930C6" w14:paraId="774D7E1E"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71FD2C22"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Dem</w:t>
            </w:r>
          </w:p>
        </w:tc>
        <w:tc>
          <w:tcPr>
            <w:tcW w:w="1060" w:type="dxa"/>
            <w:tcBorders>
              <w:top w:val="nil"/>
              <w:left w:val="single" w:sz="8" w:space="0" w:color="auto"/>
              <w:bottom w:val="nil"/>
              <w:right w:val="nil"/>
            </w:tcBorders>
            <w:shd w:val="clear" w:color="auto" w:fill="auto"/>
            <w:noWrap/>
            <w:vAlign w:val="bottom"/>
            <w:hideMark/>
          </w:tcPr>
          <w:p w14:paraId="1892FE61"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5.00</w:t>
            </w:r>
          </w:p>
        </w:tc>
        <w:tc>
          <w:tcPr>
            <w:tcW w:w="1120" w:type="dxa"/>
            <w:tcBorders>
              <w:top w:val="nil"/>
              <w:left w:val="nil"/>
              <w:bottom w:val="nil"/>
              <w:right w:val="nil"/>
            </w:tcBorders>
            <w:shd w:val="clear" w:color="auto" w:fill="auto"/>
            <w:noWrap/>
            <w:vAlign w:val="bottom"/>
            <w:hideMark/>
          </w:tcPr>
          <w:p w14:paraId="5A35839D"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9.00</w:t>
            </w:r>
          </w:p>
        </w:tc>
        <w:tc>
          <w:tcPr>
            <w:tcW w:w="1120" w:type="dxa"/>
            <w:tcBorders>
              <w:top w:val="nil"/>
              <w:left w:val="nil"/>
              <w:bottom w:val="nil"/>
              <w:right w:val="nil"/>
            </w:tcBorders>
            <w:shd w:val="clear" w:color="auto" w:fill="auto"/>
            <w:noWrap/>
            <w:vAlign w:val="bottom"/>
            <w:hideMark/>
          </w:tcPr>
          <w:p w14:paraId="5206F69A"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10.00</w:t>
            </w:r>
          </w:p>
        </w:tc>
        <w:tc>
          <w:tcPr>
            <w:tcW w:w="1120" w:type="dxa"/>
            <w:tcBorders>
              <w:top w:val="nil"/>
              <w:left w:val="nil"/>
              <w:bottom w:val="nil"/>
              <w:right w:val="nil"/>
            </w:tcBorders>
            <w:shd w:val="clear" w:color="auto" w:fill="auto"/>
            <w:noWrap/>
            <w:vAlign w:val="bottom"/>
            <w:hideMark/>
          </w:tcPr>
          <w:p w14:paraId="702F403E"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9.64</w:t>
            </w:r>
          </w:p>
        </w:tc>
        <w:tc>
          <w:tcPr>
            <w:tcW w:w="1120" w:type="dxa"/>
            <w:tcBorders>
              <w:top w:val="nil"/>
              <w:left w:val="nil"/>
              <w:bottom w:val="nil"/>
              <w:right w:val="nil"/>
            </w:tcBorders>
            <w:shd w:val="clear" w:color="auto" w:fill="auto"/>
            <w:noWrap/>
            <w:vAlign w:val="bottom"/>
            <w:hideMark/>
          </w:tcPr>
          <w:p w14:paraId="5FC0839B"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10.00</w:t>
            </w:r>
          </w:p>
        </w:tc>
        <w:tc>
          <w:tcPr>
            <w:tcW w:w="1120" w:type="dxa"/>
            <w:tcBorders>
              <w:top w:val="nil"/>
              <w:left w:val="nil"/>
              <w:bottom w:val="nil"/>
              <w:right w:val="nil"/>
            </w:tcBorders>
            <w:shd w:val="clear" w:color="auto" w:fill="auto"/>
            <w:noWrap/>
            <w:vAlign w:val="bottom"/>
            <w:hideMark/>
          </w:tcPr>
          <w:p w14:paraId="7785BF86"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10.00</w:t>
            </w:r>
          </w:p>
        </w:tc>
        <w:tc>
          <w:tcPr>
            <w:tcW w:w="960" w:type="dxa"/>
            <w:tcBorders>
              <w:top w:val="nil"/>
              <w:left w:val="nil"/>
              <w:bottom w:val="nil"/>
              <w:right w:val="single" w:sz="8" w:space="0" w:color="auto"/>
            </w:tcBorders>
            <w:shd w:val="clear" w:color="auto" w:fill="auto"/>
            <w:noWrap/>
            <w:vAlign w:val="bottom"/>
            <w:hideMark/>
          </w:tcPr>
          <w:p w14:paraId="61117F4C"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w:t>
            </w:r>
          </w:p>
        </w:tc>
      </w:tr>
      <w:tr w:rsidR="00E75BA2" w:rsidRPr="001930C6" w14:paraId="47F65DFF" w14:textId="77777777" w:rsidTr="00E75BA2">
        <w:trPr>
          <w:trHeight w:val="300"/>
        </w:trPr>
        <w:tc>
          <w:tcPr>
            <w:tcW w:w="1300" w:type="dxa"/>
            <w:tcBorders>
              <w:top w:val="nil"/>
              <w:left w:val="single" w:sz="8" w:space="0" w:color="auto"/>
              <w:bottom w:val="nil"/>
              <w:right w:val="nil"/>
            </w:tcBorders>
            <w:shd w:val="clear" w:color="auto" w:fill="auto"/>
            <w:noWrap/>
            <w:vAlign w:val="bottom"/>
            <w:hideMark/>
          </w:tcPr>
          <w:p w14:paraId="72EC3A3C"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NATO</w:t>
            </w:r>
          </w:p>
        </w:tc>
        <w:tc>
          <w:tcPr>
            <w:tcW w:w="1060" w:type="dxa"/>
            <w:tcBorders>
              <w:top w:val="nil"/>
              <w:left w:val="single" w:sz="8" w:space="0" w:color="auto"/>
              <w:bottom w:val="nil"/>
              <w:right w:val="nil"/>
            </w:tcBorders>
            <w:shd w:val="clear" w:color="auto" w:fill="auto"/>
            <w:noWrap/>
            <w:vAlign w:val="bottom"/>
            <w:hideMark/>
          </w:tcPr>
          <w:p w14:paraId="6B82FB04"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1120" w:type="dxa"/>
            <w:tcBorders>
              <w:top w:val="nil"/>
              <w:left w:val="nil"/>
              <w:bottom w:val="nil"/>
              <w:right w:val="nil"/>
            </w:tcBorders>
            <w:shd w:val="clear" w:color="auto" w:fill="auto"/>
            <w:noWrap/>
            <w:vAlign w:val="bottom"/>
            <w:hideMark/>
          </w:tcPr>
          <w:p w14:paraId="1AE4C5F6"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1120" w:type="dxa"/>
            <w:tcBorders>
              <w:top w:val="nil"/>
              <w:left w:val="nil"/>
              <w:bottom w:val="nil"/>
              <w:right w:val="nil"/>
            </w:tcBorders>
            <w:shd w:val="clear" w:color="auto" w:fill="auto"/>
            <w:noWrap/>
            <w:vAlign w:val="bottom"/>
            <w:hideMark/>
          </w:tcPr>
          <w:p w14:paraId="558B2B6F"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1120" w:type="dxa"/>
            <w:tcBorders>
              <w:top w:val="nil"/>
              <w:left w:val="nil"/>
              <w:bottom w:val="nil"/>
              <w:right w:val="nil"/>
            </w:tcBorders>
            <w:shd w:val="clear" w:color="auto" w:fill="auto"/>
            <w:noWrap/>
            <w:vAlign w:val="bottom"/>
            <w:hideMark/>
          </w:tcPr>
          <w:p w14:paraId="570E1C96"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1120" w:type="dxa"/>
            <w:tcBorders>
              <w:top w:val="nil"/>
              <w:left w:val="nil"/>
              <w:bottom w:val="nil"/>
              <w:right w:val="nil"/>
            </w:tcBorders>
            <w:shd w:val="clear" w:color="auto" w:fill="auto"/>
            <w:noWrap/>
            <w:vAlign w:val="bottom"/>
            <w:hideMark/>
          </w:tcPr>
          <w:p w14:paraId="536B8979"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1120" w:type="dxa"/>
            <w:tcBorders>
              <w:top w:val="nil"/>
              <w:left w:val="nil"/>
              <w:bottom w:val="nil"/>
              <w:right w:val="nil"/>
            </w:tcBorders>
            <w:shd w:val="clear" w:color="auto" w:fill="auto"/>
            <w:noWrap/>
            <w:vAlign w:val="bottom"/>
            <w:hideMark/>
          </w:tcPr>
          <w:p w14:paraId="5F85BEC5"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1.00</w:t>
            </w:r>
          </w:p>
        </w:tc>
        <w:tc>
          <w:tcPr>
            <w:tcW w:w="960" w:type="dxa"/>
            <w:tcBorders>
              <w:top w:val="nil"/>
              <w:left w:val="nil"/>
              <w:bottom w:val="nil"/>
              <w:right w:val="single" w:sz="8" w:space="0" w:color="auto"/>
            </w:tcBorders>
            <w:shd w:val="clear" w:color="auto" w:fill="auto"/>
            <w:noWrap/>
            <w:vAlign w:val="bottom"/>
            <w:hideMark/>
          </w:tcPr>
          <w:p w14:paraId="28F48746"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4</w:t>
            </w:r>
          </w:p>
        </w:tc>
      </w:tr>
      <w:tr w:rsidR="00E75BA2" w:rsidRPr="001930C6" w14:paraId="6CD81178" w14:textId="77777777" w:rsidTr="00E75BA2">
        <w:trPr>
          <w:trHeight w:val="315"/>
        </w:trPr>
        <w:tc>
          <w:tcPr>
            <w:tcW w:w="1300" w:type="dxa"/>
            <w:tcBorders>
              <w:top w:val="nil"/>
              <w:left w:val="single" w:sz="8" w:space="0" w:color="auto"/>
              <w:bottom w:val="single" w:sz="8" w:space="0" w:color="auto"/>
              <w:right w:val="nil"/>
            </w:tcBorders>
            <w:shd w:val="clear" w:color="auto" w:fill="auto"/>
            <w:noWrap/>
            <w:vAlign w:val="bottom"/>
            <w:hideMark/>
          </w:tcPr>
          <w:p w14:paraId="5180EA1C" w14:textId="77777777" w:rsidR="00E75BA2" w:rsidRPr="001930C6" w:rsidRDefault="00E75BA2" w:rsidP="00E75BA2">
            <w:pPr>
              <w:spacing w:after="0" w:line="240" w:lineRule="auto"/>
              <w:rPr>
                <w:rFonts w:ascii="Calibri" w:eastAsia="Times New Roman" w:hAnsi="Calibri" w:cs="Times New Roman"/>
                <w:color w:val="000000"/>
              </w:rPr>
            </w:pPr>
            <w:r w:rsidRPr="001930C6">
              <w:rPr>
                <w:rFonts w:ascii="Calibri" w:eastAsia="Times New Roman" w:hAnsi="Calibri" w:cs="Times New Roman"/>
                <w:color w:val="000000"/>
              </w:rPr>
              <w:t>PubOp</w:t>
            </w:r>
          </w:p>
        </w:tc>
        <w:tc>
          <w:tcPr>
            <w:tcW w:w="1060" w:type="dxa"/>
            <w:tcBorders>
              <w:top w:val="nil"/>
              <w:left w:val="single" w:sz="8" w:space="0" w:color="auto"/>
              <w:bottom w:val="single" w:sz="8" w:space="0" w:color="auto"/>
              <w:right w:val="nil"/>
            </w:tcBorders>
            <w:shd w:val="clear" w:color="auto" w:fill="auto"/>
            <w:noWrap/>
            <w:vAlign w:val="bottom"/>
            <w:hideMark/>
          </w:tcPr>
          <w:p w14:paraId="59A21248"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-51.00</w:t>
            </w:r>
          </w:p>
        </w:tc>
        <w:tc>
          <w:tcPr>
            <w:tcW w:w="1120" w:type="dxa"/>
            <w:tcBorders>
              <w:top w:val="nil"/>
              <w:left w:val="nil"/>
              <w:bottom w:val="single" w:sz="8" w:space="0" w:color="auto"/>
              <w:right w:val="nil"/>
            </w:tcBorders>
            <w:shd w:val="clear" w:color="auto" w:fill="auto"/>
            <w:noWrap/>
            <w:vAlign w:val="bottom"/>
            <w:hideMark/>
          </w:tcPr>
          <w:p w14:paraId="39A43364"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-30.00</w:t>
            </w:r>
          </w:p>
        </w:tc>
        <w:tc>
          <w:tcPr>
            <w:tcW w:w="1120" w:type="dxa"/>
            <w:tcBorders>
              <w:top w:val="nil"/>
              <w:left w:val="nil"/>
              <w:bottom w:val="single" w:sz="8" w:space="0" w:color="auto"/>
              <w:right w:val="nil"/>
            </w:tcBorders>
            <w:shd w:val="clear" w:color="auto" w:fill="auto"/>
            <w:noWrap/>
            <w:vAlign w:val="bottom"/>
            <w:hideMark/>
          </w:tcPr>
          <w:p w14:paraId="6B5457FF"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-11.50</w:t>
            </w:r>
          </w:p>
        </w:tc>
        <w:tc>
          <w:tcPr>
            <w:tcW w:w="1120" w:type="dxa"/>
            <w:tcBorders>
              <w:top w:val="nil"/>
              <w:left w:val="nil"/>
              <w:bottom w:val="single" w:sz="8" w:space="0" w:color="auto"/>
              <w:right w:val="nil"/>
            </w:tcBorders>
            <w:shd w:val="clear" w:color="auto" w:fill="auto"/>
            <w:noWrap/>
            <w:vAlign w:val="bottom"/>
            <w:hideMark/>
          </w:tcPr>
          <w:p w14:paraId="1DC0B538"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-11.68</w:t>
            </w:r>
          </w:p>
        </w:tc>
        <w:tc>
          <w:tcPr>
            <w:tcW w:w="1120" w:type="dxa"/>
            <w:tcBorders>
              <w:top w:val="nil"/>
              <w:left w:val="nil"/>
              <w:bottom w:val="single" w:sz="8" w:space="0" w:color="auto"/>
              <w:right w:val="nil"/>
            </w:tcBorders>
            <w:shd w:val="clear" w:color="auto" w:fill="auto"/>
            <w:noWrap/>
            <w:vAlign w:val="bottom"/>
            <w:hideMark/>
          </w:tcPr>
          <w:p w14:paraId="04F4E84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3.00</w:t>
            </w:r>
          </w:p>
        </w:tc>
        <w:tc>
          <w:tcPr>
            <w:tcW w:w="1120" w:type="dxa"/>
            <w:tcBorders>
              <w:top w:val="nil"/>
              <w:left w:val="nil"/>
              <w:bottom w:val="single" w:sz="8" w:space="0" w:color="auto"/>
              <w:right w:val="nil"/>
            </w:tcBorders>
            <w:shd w:val="clear" w:color="auto" w:fill="auto"/>
            <w:noWrap/>
            <w:vAlign w:val="bottom"/>
            <w:hideMark/>
          </w:tcPr>
          <w:p w14:paraId="427EE752"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35.00</w:t>
            </w:r>
          </w:p>
        </w:tc>
        <w:tc>
          <w:tcPr>
            <w:tcW w:w="960" w:type="dxa"/>
            <w:tcBorders>
              <w:top w:val="nil"/>
              <w:left w:val="nil"/>
              <w:bottom w:val="single" w:sz="8" w:space="0" w:color="auto"/>
              <w:right w:val="single" w:sz="8" w:space="0" w:color="auto"/>
            </w:tcBorders>
            <w:shd w:val="clear" w:color="auto" w:fill="auto"/>
            <w:noWrap/>
            <w:vAlign w:val="bottom"/>
            <w:hideMark/>
          </w:tcPr>
          <w:p w14:paraId="197D093C" w14:textId="77777777" w:rsidR="00E75BA2" w:rsidRPr="001930C6" w:rsidRDefault="00E75BA2" w:rsidP="00E75BA2">
            <w:pPr>
              <w:spacing w:after="0" w:line="240" w:lineRule="auto"/>
              <w:jc w:val="right"/>
              <w:rPr>
                <w:rFonts w:ascii="Calibri" w:eastAsia="Times New Roman" w:hAnsi="Calibri" w:cs="Times New Roman"/>
                <w:color w:val="000000"/>
              </w:rPr>
            </w:pPr>
            <w:r w:rsidRPr="001930C6">
              <w:rPr>
                <w:rFonts w:ascii="Calibri" w:eastAsia="Times New Roman" w:hAnsi="Calibri" w:cs="Times New Roman"/>
                <w:color w:val="000000"/>
              </w:rPr>
              <w:t>0</w:t>
            </w:r>
          </w:p>
        </w:tc>
      </w:tr>
    </w:tbl>
    <w:p w14:paraId="38231E28" w14:textId="77777777" w:rsidR="00E75BA2" w:rsidRPr="00E75BA2" w:rsidRDefault="00E75BA2" w:rsidP="00E75BA2"/>
    <w:p w14:paraId="3648BE39" w14:textId="77777777" w:rsidR="00E75BA2" w:rsidRDefault="00E75BA2" w:rsidP="002E2DDF"/>
    <w:p w14:paraId="1FB65472" w14:textId="77777777" w:rsidR="00E75BA2" w:rsidRDefault="00E75BA2" w:rsidP="00E75BA2">
      <w:pPr>
        <w:pStyle w:val="Caption"/>
        <w:keepNext/>
        <w:spacing w:after="0"/>
      </w:pPr>
      <w:r>
        <w:t xml:space="preserve">Figure </w:t>
      </w:r>
      <w:r w:rsidR="00581828">
        <w:fldChar w:fldCharType="begin"/>
      </w:r>
      <w:r>
        <w:instrText xml:space="preserve"> SEQ Figure \* ARABIC </w:instrText>
      </w:r>
      <w:r w:rsidR="00581828">
        <w:fldChar w:fldCharType="separate"/>
      </w:r>
      <w:r w:rsidR="00920ABE">
        <w:rPr>
          <w:noProof/>
        </w:rPr>
        <w:t>1</w:t>
      </w:r>
      <w:r w:rsidR="00581828">
        <w:fldChar w:fldCharType="end"/>
      </w:r>
      <w:r>
        <w:t xml:space="preserve"> - US Leadership Step Regression</w:t>
      </w:r>
    </w:p>
    <w:p w14:paraId="30D254AF" w14:textId="77777777" w:rsidR="00E75BA2" w:rsidRDefault="00E75BA2" w:rsidP="002E2DDF">
      <w:r>
        <w:rPr>
          <w:noProof/>
        </w:rPr>
        <w:drawing>
          <wp:inline distT="0" distB="0" distL="0" distR="0" wp14:anchorId="61EFCE9D" wp14:editId="47D63C0B">
            <wp:extent cx="5936615" cy="232029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6615" cy="2320290"/>
                    </a:xfrm>
                    <a:prstGeom prst="rect">
                      <a:avLst/>
                    </a:prstGeom>
                    <a:noFill/>
                    <a:ln>
                      <a:noFill/>
                    </a:ln>
                  </pic:spPr>
                </pic:pic>
              </a:graphicData>
            </a:graphic>
          </wp:inline>
        </w:drawing>
      </w:r>
    </w:p>
    <w:p w14:paraId="10078B0E" w14:textId="77777777" w:rsidR="00E75BA2" w:rsidRDefault="00E75BA2" w:rsidP="00E75BA2">
      <w:pPr>
        <w:pStyle w:val="Caption"/>
        <w:keepNext/>
        <w:spacing w:after="0"/>
      </w:pPr>
    </w:p>
    <w:p w14:paraId="0C6E4486" w14:textId="77777777" w:rsidR="00E75BA2" w:rsidRDefault="00E75BA2" w:rsidP="00E75BA2">
      <w:pPr>
        <w:pStyle w:val="Caption"/>
        <w:keepNext/>
        <w:spacing w:after="0"/>
      </w:pPr>
      <w:r>
        <w:t xml:space="preserve">Figure </w:t>
      </w:r>
      <w:r w:rsidR="00581828">
        <w:fldChar w:fldCharType="begin"/>
      </w:r>
      <w:r>
        <w:instrText xml:space="preserve"> SEQ Figure \* ARABIC </w:instrText>
      </w:r>
      <w:r w:rsidR="00581828">
        <w:fldChar w:fldCharType="separate"/>
      </w:r>
      <w:r w:rsidR="00920ABE">
        <w:rPr>
          <w:noProof/>
        </w:rPr>
        <w:t>2</w:t>
      </w:r>
      <w:r w:rsidR="00581828">
        <w:fldChar w:fldCharType="end"/>
      </w:r>
      <w:r>
        <w:t xml:space="preserve"> - Regression of US Leadership Public Opinion</w:t>
      </w:r>
    </w:p>
    <w:p w14:paraId="7D477123" w14:textId="77777777" w:rsidR="00E75BA2" w:rsidRDefault="00E75BA2" w:rsidP="00E75BA2">
      <w:r>
        <w:rPr>
          <w:noProof/>
        </w:rPr>
        <w:drawing>
          <wp:inline distT="0" distB="0" distL="0" distR="0" wp14:anchorId="00CA5821" wp14:editId="6DA38D34">
            <wp:extent cx="3429000" cy="419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000" cy="4197350"/>
                    </a:xfrm>
                    <a:prstGeom prst="rect">
                      <a:avLst/>
                    </a:prstGeom>
                    <a:noFill/>
                    <a:ln>
                      <a:noFill/>
                    </a:ln>
                  </pic:spPr>
                </pic:pic>
              </a:graphicData>
            </a:graphic>
          </wp:inline>
        </w:drawing>
      </w:r>
    </w:p>
    <w:p w14:paraId="38CC4F37" w14:textId="77777777" w:rsidR="00E75BA2" w:rsidRDefault="00E75BA2" w:rsidP="002E2DDF"/>
    <w:p w14:paraId="1107C26E" w14:textId="77777777" w:rsidR="00E75BA2" w:rsidRDefault="00E75BA2" w:rsidP="002E2DDF"/>
    <w:p w14:paraId="71BABA71" w14:textId="77777777" w:rsidR="00E75BA2" w:rsidRDefault="00E75BA2" w:rsidP="00E75BA2">
      <w:pPr>
        <w:pStyle w:val="Caption"/>
        <w:keepNext/>
        <w:spacing w:after="0"/>
      </w:pPr>
      <w:r>
        <w:lastRenderedPageBreak/>
        <w:t xml:space="preserve">Figure </w:t>
      </w:r>
      <w:r w:rsidR="00581828">
        <w:fldChar w:fldCharType="begin"/>
      </w:r>
      <w:r>
        <w:instrText xml:space="preserve"> SEQ Figure \* ARABIC </w:instrText>
      </w:r>
      <w:r w:rsidR="00581828">
        <w:fldChar w:fldCharType="separate"/>
      </w:r>
      <w:r w:rsidR="00920ABE">
        <w:rPr>
          <w:noProof/>
        </w:rPr>
        <w:t>3</w:t>
      </w:r>
      <w:r w:rsidR="00581828">
        <w:fldChar w:fldCharType="end"/>
      </w:r>
      <w:r>
        <w:t xml:space="preserve"> - Increase Decrease Defense Spending Step Regression</w:t>
      </w:r>
    </w:p>
    <w:p w14:paraId="238F8201" w14:textId="77777777" w:rsidR="00E75BA2" w:rsidRDefault="00E75BA2" w:rsidP="002E2DDF">
      <w:r>
        <w:rPr>
          <w:noProof/>
        </w:rPr>
        <w:drawing>
          <wp:inline distT="0" distB="0" distL="0" distR="0" wp14:anchorId="366CEBF8" wp14:editId="0BA553A7">
            <wp:extent cx="59436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537B2B11" w14:textId="77777777" w:rsidR="00E75BA2" w:rsidRDefault="00E75BA2" w:rsidP="00E75BA2">
      <w:pPr>
        <w:pStyle w:val="Caption"/>
        <w:keepNext/>
        <w:spacing w:after="0"/>
      </w:pPr>
    </w:p>
    <w:p w14:paraId="373008B0" w14:textId="77777777" w:rsidR="00E75BA2" w:rsidRDefault="00E75BA2" w:rsidP="00E75BA2">
      <w:pPr>
        <w:pStyle w:val="Caption"/>
        <w:keepNext/>
        <w:spacing w:after="0"/>
      </w:pPr>
      <w:r>
        <w:t xml:space="preserve">Figure </w:t>
      </w:r>
      <w:r w:rsidR="00581828">
        <w:fldChar w:fldCharType="begin"/>
      </w:r>
      <w:r>
        <w:instrText xml:space="preserve"> SEQ Figure \* ARABIC </w:instrText>
      </w:r>
      <w:r w:rsidR="00581828">
        <w:fldChar w:fldCharType="separate"/>
      </w:r>
      <w:r w:rsidR="00920ABE">
        <w:rPr>
          <w:noProof/>
        </w:rPr>
        <w:t>4</w:t>
      </w:r>
      <w:r w:rsidR="00581828">
        <w:fldChar w:fldCharType="end"/>
      </w:r>
      <w:r>
        <w:t xml:space="preserve"> - Increase or Decrease Defense Spending Regression Results</w:t>
      </w:r>
    </w:p>
    <w:p w14:paraId="48CA15CA" w14:textId="77777777" w:rsidR="00E75BA2" w:rsidRDefault="00E75BA2" w:rsidP="00E75BA2">
      <w:r>
        <w:rPr>
          <w:noProof/>
        </w:rPr>
        <w:drawing>
          <wp:inline distT="0" distB="0" distL="0" distR="0" wp14:anchorId="6086D6E0" wp14:editId="2FEE4BD5">
            <wp:extent cx="3357245" cy="416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7245" cy="4162425"/>
                    </a:xfrm>
                    <a:prstGeom prst="rect">
                      <a:avLst/>
                    </a:prstGeom>
                    <a:noFill/>
                    <a:ln>
                      <a:noFill/>
                    </a:ln>
                  </pic:spPr>
                </pic:pic>
              </a:graphicData>
            </a:graphic>
          </wp:inline>
        </w:drawing>
      </w:r>
    </w:p>
    <w:p w14:paraId="0BB2B5A9" w14:textId="77777777" w:rsidR="00E75BA2" w:rsidRPr="001930C6" w:rsidRDefault="00E75BA2" w:rsidP="002E2DDF"/>
    <w:sectPr w:rsidR="00E75BA2" w:rsidRPr="001930C6" w:rsidSect="000D5B91">
      <w:headerReference w:type="default" r:id="rId17"/>
      <w:footerReference w:type="default" r:id="rId18"/>
      <w:pgSz w:w="12240" w:h="15840"/>
      <w:pgMar w:top="1440" w:right="1440" w:bottom="117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amantha" w:date="2015-09-10T16:07:00Z" w:initials="SC">
    <w:p w14:paraId="10927CE4" w14:textId="61CEA0AD" w:rsidR="000D5B91" w:rsidRDefault="000D5B91">
      <w:pPr>
        <w:pStyle w:val="CommentText"/>
      </w:pPr>
      <w:r>
        <w:rPr>
          <w:rStyle w:val="CommentReference"/>
        </w:rPr>
        <w:annotationRef/>
      </w:r>
      <w:r>
        <w:t>We could add more content here by supplying background information, more of an interesting introduction..and add length</w:t>
      </w:r>
    </w:p>
  </w:comment>
  <w:comment w:id="4" w:author="Arwen McNierney" w:date="2015-08-27T17:08:00Z" w:initials="AM">
    <w:p w14:paraId="225C9D8C" w14:textId="77777777" w:rsidR="000D5B91" w:rsidRDefault="000D5B91">
      <w:pPr>
        <w:pStyle w:val="CommentText"/>
      </w:pPr>
      <w:r>
        <w:rPr>
          <w:rStyle w:val="CommentReference"/>
        </w:rPr>
        <w:annotationRef/>
      </w:r>
      <w:r>
        <w:t>You may want to use this elsewhere, but “in light of diminishing capabilities…” does not shed much actual light on what findings will be used for.</w:t>
      </w:r>
    </w:p>
  </w:comment>
  <w:comment w:id="5" w:author="Samantha" w:date="2015-09-10T16:02:00Z" w:initials="SC">
    <w:p w14:paraId="7602ECAD" w14:textId="3CCFD06D" w:rsidR="000D5B91" w:rsidRDefault="000D5B91">
      <w:pPr>
        <w:pStyle w:val="CommentText"/>
      </w:pPr>
      <w:r>
        <w:rPr>
          <w:rStyle w:val="CommentReference"/>
        </w:rPr>
        <w:annotationRef/>
      </w:r>
      <w:r>
        <w:t>Tried to make it sound better</w:t>
      </w:r>
    </w:p>
  </w:comment>
  <w:comment w:id="18" w:author="Arwen McNierney" w:date="2015-08-27T17:09:00Z" w:initials="AM">
    <w:p w14:paraId="19230205" w14:textId="043F42AD" w:rsidR="000D5B91" w:rsidRDefault="000D5B91">
      <w:pPr>
        <w:pStyle w:val="CommentText"/>
      </w:pPr>
      <w:r>
        <w:rPr>
          <w:rStyle w:val="CommentReference"/>
        </w:rPr>
        <w:annotationRef/>
      </w:r>
      <w:r>
        <w:t>This refers to the army, right?</w:t>
      </w:r>
    </w:p>
  </w:comment>
  <w:comment w:id="22" w:author="Arwen McNierney" w:date="2015-08-27T17:10:00Z" w:initials="AM">
    <w:p w14:paraId="5EF39DB6" w14:textId="77777777" w:rsidR="000D5B91" w:rsidRDefault="000D5B91" w:rsidP="00C144EE">
      <w:pPr>
        <w:pStyle w:val="CommentText"/>
        <w:numPr>
          <w:ilvl w:val="0"/>
          <w:numId w:val="3"/>
        </w:numPr>
      </w:pPr>
      <w:r>
        <w:rPr>
          <w:rStyle w:val="CommentReference"/>
        </w:rPr>
        <w:annotationRef/>
      </w:r>
      <w:r>
        <w:t>I think this is what you mean? The influence refers to spending?</w:t>
      </w:r>
    </w:p>
    <w:p w14:paraId="49E11FA9" w14:textId="7AF635D6" w:rsidR="000D5B91" w:rsidRDefault="000D5B91" w:rsidP="00C144EE">
      <w:pPr>
        <w:pStyle w:val="CommentText"/>
        <w:numPr>
          <w:ilvl w:val="0"/>
          <w:numId w:val="3"/>
        </w:numPr>
      </w:pPr>
      <w:r>
        <w:t xml:space="preserve"> I don’t understand how a polling question determines the direction of any influence; rather, wouldn’t it be a way to investigate already existing influence?</w:t>
      </w:r>
    </w:p>
  </w:comment>
  <w:comment w:id="23" w:author="Samantha" w:date="2015-09-10T16:05:00Z" w:initials="SC">
    <w:p w14:paraId="0E5B0DBA" w14:textId="68C5D198" w:rsidR="000D5B91" w:rsidRDefault="000D5B91">
      <w:pPr>
        <w:pStyle w:val="CommentText"/>
      </w:pPr>
      <w:r>
        <w:rPr>
          <w:rStyle w:val="CommentReference"/>
        </w:rPr>
        <w:annotationRef/>
      </w:r>
      <w:r>
        <w:t>Tried to re-word it</w:t>
      </w:r>
    </w:p>
  </w:comment>
  <w:comment w:id="28" w:author="Samantha" w:date="2015-09-10T16:06:00Z" w:initials="SC">
    <w:p w14:paraId="16F9541D" w14:textId="4026C68E" w:rsidR="000D5B91" w:rsidRDefault="000D5B91">
      <w:pPr>
        <w:pStyle w:val="CommentText"/>
      </w:pPr>
      <w:r>
        <w:rPr>
          <w:rStyle w:val="CommentReference"/>
        </w:rPr>
        <w:annotationRef/>
      </w:r>
      <w:r>
        <w:t xml:space="preserve">I don’t know if it’s necessary to mention this here, yes we could be criticized for not using elite public opinion but we discuss that in the literature review first and then can discuss it more in the variable section, saying it here seems a little out of context to me but I’m not sure </w:t>
      </w:r>
    </w:p>
  </w:comment>
  <w:comment w:id="39" w:author="Samantha" w:date="2015-09-10T16:09:00Z" w:initials="SC">
    <w:p w14:paraId="43A23952" w14:textId="3CDE5AA4" w:rsidR="000D5B91" w:rsidRDefault="000D5B91">
      <w:pPr>
        <w:pStyle w:val="CommentText"/>
      </w:pPr>
      <w:r>
        <w:rPr>
          <w:rStyle w:val="CommentReference"/>
        </w:rPr>
        <w:annotationRef/>
      </w:r>
      <w:r>
        <w:t>Has this changed? And is this still considered a working draft?</w:t>
      </w:r>
    </w:p>
  </w:comment>
  <w:comment w:id="66" w:author="Samantha" w:date="2015-09-10T14:38:00Z" w:initials="SC">
    <w:p w14:paraId="6E83A676" w14:textId="0E754311" w:rsidR="000D5B91" w:rsidRDefault="000D5B91">
      <w:pPr>
        <w:pStyle w:val="CommentText"/>
      </w:pPr>
      <w:r>
        <w:rPr>
          <w:rStyle w:val="CommentReference"/>
        </w:rPr>
        <w:annotationRef/>
      </w:r>
      <w:r>
        <w:t>I think saying what it gave us rather than showing what it gave us (which we do in the next paragraphs) is not necessary and shouldn’t be included.</w:t>
      </w:r>
    </w:p>
  </w:comment>
  <w:comment w:id="142" w:author="Arwen McNierney" w:date="2015-09-12T11:54:00Z" w:initials="AM">
    <w:p w14:paraId="19B73E2A" w14:textId="17C43012" w:rsidR="000D5B91" w:rsidRDefault="000D5B91">
      <w:pPr>
        <w:pStyle w:val="CommentText"/>
      </w:pPr>
      <w:r>
        <w:rPr>
          <w:rStyle w:val="CommentReference"/>
        </w:rPr>
        <w:annotationRef/>
      </w:r>
      <w:r>
        <w:t>Or perhaps “discover,” “place,” etc. Whatever is most accurate.</w:t>
      </w:r>
    </w:p>
  </w:comment>
  <w:comment w:id="140" w:author="Arwen McNierney" w:date="2015-09-12T11:53:00Z" w:initials="AM">
    <w:p w14:paraId="126176E1" w14:textId="4C227D44" w:rsidR="000D5B91" w:rsidRDefault="000D5B91">
      <w:pPr>
        <w:pStyle w:val="CommentText"/>
      </w:pPr>
      <w:r>
        <w:rPr>
          <w:rStyle w:val="CommentReference"/>
        </w:rPr>
        <w:annotationRef/>
      </w:r>
      <w:r>
        <w:t>You used “identify” twice in rapid succession. An alternate suggestion would be “defines various political theories that are important to identify…” if that’s more accurate.</w:t>
      </w:r>
    </w:p>
  </w:comment>
  <w:comment w:id="151" w:author="Arwen McNierney" w:date="2015-09-12T11:56:00Z" w:initials="AM">
    <w:p w14:paraId="27BF0FFD" w14:textId="38337C19" w:rsidR="000D5B91" w:rsidRDefault="000D5B91">
      <w:pPr>
        <w:pStyle w:val="CommentText"/>
      </w:pPr>
      <w:r>
        <w:rPr>
          <w:rStyle w:val="CommentReference"/>
        </w:rPr>
        <w:annotationRef/>
      </w:r>
      <w:r>
        <w:t>What’s enforcing this theory? I’m very confused. Is Risse-Kappen enforcing the theory, or does the very act of identifying political theories do this…?</w:t>
      </w:r>
    </w:p>
    <w:p w14:paraId="7804480B" w14:textId="77777777" w:rsidR="000D5B91" w:rsidRDefault="000D5B91">
      <w:pPr>
        <w:pStyle w:val="CommentText"/>
      </w:pPr>
    </w:p>
    <w:p w14:paraId="622C8A2B" w14:textId="484860FD" w:rsidR="000D5B91" w:rsidRDefault="000D5B91">
      <w:pPr>
        <w:pStyle w:val="CommentText"/>
      </w:pPr>
      <w:r>
        <w:t>This phrase seems to be going in a different direction than the rest of the sentence. It’s probably better to break it into another sentence entirely, with a fresh subject, to provide more clarity.</w:t>
      </w:r>
    </w:p>
  </w:comment>
  <w:comment w:id="164" w:author="Arwen McNierney" w:date="2015-09-12T12:00:00Z" w:initials="AM">
    <w:p w14:paraId="5BCC685C" w14:textId="2CA3FA37" w:rsidR="000D5B91" w:rsidRDefault="000D5B91">
      <w:pPr>
        <w:pStyle w:val="CommentText"/>
      </w:pPr>
      <w:r>
        <w:rPr>
          <w:rStyle w:val="CommentReference"/>
        </w:rPr>
        <w:annotationRef/>
      </w:r>
      <w:r>
        <w:t>Would this be more clear while still accurate: “Risse-Kappen’s first theory defines the influence that public opinion has on foreign policy makers.”?</w:t>
      </w:r>
    </w:p>
  </w:comment>
  <w:comment w:id="181" w:author="Arwen McNierney" w:date="2015-09-12T12:10:00Z" w:initials="AM">
    <w:p w14:paraId="760F9749" w14:textId="5D0297A9" w:rsidR="000D5B91" w:rsidRDefault="000D5B91">
      <w:pPr>
        <w:pStyle w:val="CommentText"/>
      </w:pPr>
      <w:r>
        <w:rPr>
          <w:rStyle w:val="CommentReference"/>
        </w:rPr>
        <w:annotationRef/>
      </w:r>
      <w:r>
        <w:t>Should this be capitalized?</w:t>
      </w:r>
    </w:p>
  </w:comment>
  <w:comment w:id="183" w:author="Arwen McNierney" w:date="2015-09-12T12:11:00Z" w:initials="AM">
    <w:p w14:paraId="47811D97" w14:textId="09034203" w:rsidR="000D5B91" w:rsidRDefault="000D5B91">
      <w:pPr>
        <w:pStyle w:val="CommentText"/>
      </w:pPr>
      <w:r>
        <w:rPr>
          <w:rStyle w:val="CommentReference"/>
        </w:rPr>
        <w:annotationRef/>
      </w:r>
      <w:r>
        <w:t>This isn’t parallel to the other two phrases in the serial list. What about the level of constituency of public opinion is important?</w:t>
      </w:r>
    </w:p>
  </w:comment>
  <w:comment w:id="184" w:author="Samantha" w:date="2015-09-14T09:12:00Z" w:initials="SC">
    <w:p w14:paraId="34D666C7" w14:textId="4B3E076F" w:rsidR="000D5B91" w:rsidRPr="006E276D" w:rsidRDefault="000D5B91">
      <w:pPr>
        <w:pStyle w:val="CommentText"/>
      </w:pPr>
      <w:r>
        <w:rPr>
          <w:rStyle w:val="CommentReference"/>
        </w:rPr>
        <w:annotationRef/>
      </w:r>
      <w:r>
        <w:t xml:space="preserve">Level of </w:t>
      </w:r>
      <w:r w:rsidRPr="00CE298E">
        <w:t>consistency</w:t>
      </w:r>
    </w:p>
  </w:comment>
  <w:comment w:id="209" w:author="Arwen McNierney" w:date="2015-09-12T12:21:00Z" w:initials="AM">
    <w:p w14:paraId="31CACABB" w14:textId="0F445CEF" w:rsidR="000D5B91" w:rsidRDefault="000D5B91">
      <w:pPr>
        <w:pStyle w:val="CommentText"/>
      </w:pPr>
      <w:r>
        <w:rPr>
          <w:rStyle w:val="CommentReference"/>
        </w:rPr>
        <w:annotationRef/>
      </w:r>
      <w:r>
        <w:t>Consider moving this after the next paragraph, as it would make more sense to put your own methodology after the arguments for and against separating the public into three groups.</w:t>
      </w:r>
    </w:p>
  </w:comment>
  <w:comment w:id="245" w:author="Arwen McNierney" w:date="2015-09-12T12:21:00Z" w:initials="AM">
    <w:p w14:paraId="4AA29B5D" w14:textId="3B7F84E3" w:rsidR="000D5B91" w:rsidRDefault="000D5B91">
      <w:pPr>
        <w:pStyle w:val="CommentText"/>
      </w:pPr>
      <w:r>
        <w:rPr>
          <w:rStyle w:val="CommentReference"/>
        </w:rPr>
        <w:annotationRef/>
      </w:r>
      <w:r>
        <w:t>Too much or too little what?</w:t>
      </w:r>
    </w:p>
  </w:comment>
  <w:comment w:id="256" w:author="Arwen McNierney" w:date="2015-09-12T12:21:00Z" w:initials="AM">
    <w:p w14:paraId="5243B7C5" w14:textId="61090327" w:rsidR="000D5B91" w:rsidRDefault="000D5B91">
      <w:pPr>
        <w:pStyle w:val="CommentText"/>
      </w:pPr>
      <w:r>
        <w:rPr>
          <w:rStyle w:val="CommentReference"/>
        </w:rPr>
        <w:annotationRef/>
      </w:r>
      <w:r>
        <w:t>Check for accuracy.</w:t>
      </w:r>
    </w:p>
  </w:comment>
  <w:comment w:id="275" w:author="Arwen McNierney" w:date="2015-09-12T12:27:00Z" w:initials="AM">
    <w:p w14:paraId="58A764E5" w14:textId="12DE31CE" w:rsidR="000D5B91" w:rsidRDefault="000D5B91">
      <w:pPr>
        <w:pStyle w:val="CommentText"/>
      </w:pPr>
      <w:r>
        <w:rPr>
          <w:rStyle w:val="CommentReference"/>
        </w:rPr>
        <w:annotationRef/>
      </w:r>
      <w:r>
        <w:t>Does the theory suggest/imply this, as you’re saying, or is this actually the theory – in which case it’s no longer a suggestion, but rather a statement or the point of the theory?</w:t>
      </w:r>
    </w:p>
  </w:comment>
  <w:comment w:id="276" w:author="Samantha Cohen" w:date="2015-09-14T09:21:00Z" w:initials="SC">
    <w:p w14:paraId="2905163B" w14:textId="2165D473" w:rsidR="000D5B91" w:rsidRDefault="000D5B91">
      <w:pPr>
        <w:pStyle w:val="CommentText"/>
      </w:pPr>
      <w:r>
        <w:rPr>
          <w:rStyle w:val="CommentReference"/>
        </w:rPr>
        <w:annotationRef/>
      </w:r>
      <w:r>
        <w:t>Theories are not definite and until proven, “suggest” things…I think</w:t>
      </w:r>
    </w:p>
  </w:comment>
  <w:comment w:id="307" w:author="Arwen McNierney" w:date="2015-09-12T12:30:00Z" w:initials="AM">
    <w:p w14:paraId="338372A9" w14:textId="2D51525C" w:rsidR="000D5B91" w:rsidRDefault="000D5B91">
      <w:pPr>
        <w:pStyle w:val="CommentText"/>
      </w:pPr>
      <w:r>
        <w:rPr>
          <w:rStyle w:val="CommentReference"/>
        </w:rPr>
        <w:annotationRef/>
      </w:r>
      <w:r>
        <w:t>Check this for accuracy, please.</w:t>
      </w:r>
    </w:p>
  </w:comment>
  <w:comment w:id="319" w:author="Arwen McNierney" w:date="2015-09-12T12:31:00Z" w:initials="AM">
    <w:p w14:paraId="57994DE8" w14:textId="797D7E97" w:rsidR="000D5B91" w:rsidRDefault="000D5B91">
      <w:pPr>
        <w:pStyle w:val="CommentText"/>
      </w:pPr>
      <w:r>
        <w:rPr>
          <w:rStyle w:val="CommentReference"/>
        </w:rPr>
        <w:annotationRef/>
      </w:r>
      <w:r>
        <w:t>Great, but how do Presidential governments differ? Or do you not need to point that out because of context?</w:t>
      </w:r>
    </w:p>
  </w:comment>
  <w:comment w:id="340" w:author="Samantha" w:date="2015-09-16T09:03:00Z" w:initials="SC">
    <w:p w14:paraId="6A99F740" w14:textId="0F8A60B5" w:rsidR="000D5B91" w:rsidRDefault="000D5B91">
      <w:pPr>
        <w:pStyle w:val="CommentText"/>
      </w:pPr>
      <w:r>
        <w:rPr>
          <w:rStyle w:val="CommentReference"/>
        </w:rPr>
        <w:annotationRef/>
      </w:r>
      <w:r>
        <w:t xml:space="preserve">After we identify which countries we are using, we will add that (if this is true) the type of government (parliamentary/presidential) doesn’t change during this time period. </w:t>
      </w:r>
    </w:p>
  </w:comment>
  <w:comment w:id="382" w:author="Arwen McNierney" w:date="2015-09-12T12:38:00Z" w:initials="AM">
    <w:p w14:paraId="1A9B4F88" w14:textId="56CF37DA" w:rsidR="000D5B91" w:rsidRDefault="000D5B91">
      <w:pPr>
        <w:pStyle w:val="CommentText"/>
      </w:pPr>
      <w:r>
        <w:rPr>
          <w:rStyle w:val="CommentReference"/>
        </w:rPr>
        <w:annotationRef/>
      </w:r>
      <w:r>
        <w:t>What kinds of relationships?</w:t>
      </w:r>
    </w:p>
  </w:comment>
  <w:comment w:id="385" w:author="Arwen McNierney" w:date="2015-09-12T12:37:00Z" w:initials="AM">
    <w:p w14:paraId="4F021A0E" w14:textId="65C15C27" w:rsidR="000D5B91" w:rsidRDefault="000D5B91">
      <w:pPr>
        <w:pStyle w:val="CommentText"/>
      </w:pPr>
      <w:r>
        <w:rPr>
          <w:rStyle w:val="CommentReference"/>
        </w:rPr>
        <w:annotationRef/>
      </w:r>
      <w:r>
        <w:t>This feels awkward to me- does it define the relationships in the previous sentence? And why should they be anything? They probably are or they aren’t.</w:t>
      </w:r>
    </w:p>
  </w:comment>
  <w:comment w:id="392" w:author="Arwen McNierney" w:date="2015-09-12T12:39:00Z" w:initials="AM">
    <w:p w14:paraId="45F93D41" w14:textId="45BE11AE" w:rsidR="000D5B91" w:rsidRDefault="000D5B91">
      <w:pPr>
        <w:pStyle w:val="CommentText"/>
      </w:pPr>
      <w:r>
        <w:rPr>
          <w:rStyle w:val="CommentReference"/>
        </w:rPr>
        <w:annotationRef/>
      </w:r>
      <w:r>
        <w:t>Why wouldn’t it? Shapiro just argued that it’s the most important. Are you talking about his perspective or yours?</w:t>
      </w:r>
    </w:p>
  </w:comment>
  <w:comment w:id="423" w:author="Arwen McNierney" w:date="2015-09-12T13:12:00Z" w:initials="AM">
    <w:p w14:paraId="3141D323" w14:textId="27AA152C" w:rsidR="000D5B91" w:rsidRDefault="000D5B91">
      <w:pPr>
        <w:pStyle w:val="CommentText"/>
      </w:pPr>
      <w:r>
        <w:rPr>
          <w:rStyle w:val="CommentReference"/>
        </w:rPr>
        <w:annotationRef/>
      </w:r>
      <w:r>
        <w:t>Your other theories aren’t in quotes. Also, should this be capitalized or lowercase? (See my previous note about international relations theory.)</w:t>
      </w:r>
    </w:p>
  </w:comment>
  <w:comment w:id="449" w:author="Samantha" w:date="2015-09-16T10:13:00Z" w:initials="SC">
    <w:p w14:paraId="53C6C11D" w14:textId="24F9E6E1" w:rsidR="006370E4" w:rsidRDefault="006370E4">
      <w:pPr>
        <w:pStyle w:val="CommentText"/>
      </w:pPr>
      <w:r>
        <w:rPr>
          <w:rStyle w:val="CommentReference"/>
        </w:rPr>
        <w:annotationRef/>
      </w:r>
      <w:r>
        <w:t>Check date</w:t>
      </w:r>
    </w:p>
  </w:comment>
  <w:comment w:id="491" w:author="Arwen McNierney" w:date="2015-09-12T13:13:00Z" w:initials="AM">
    <w:p w14:paraId="06437C6B" w14:textId="7A008FBE" w:rsidR="000D5B91" w:rsidRDefault="000D5B91">
      <w:pPr>
        <w:pStyle w:val="CommentText"/>
      </w:pPr>
      <w:r>
        <w:rPr>
          <w:rStyle w:val="CommentReference"/>
        </w:rPr>
        <w:annotationRef/>
      </w:r>
      <w:r>
        <w:t>What relationship?</w:t>
      </w:r>
    </w:p>
  </w:comment>
  <w:comment w:id="530" w:author="Arwen McNierney" w:date="2015-09-12T13:22:00Z" w:initials="AM">
    <w:p w14:paraId="67D0C674" w14:textId="54BB094E" w:rsidR="000D5B91" w:rsidRDefault="000D5B91">
      <w:pPr>
        <w:pStyle w:val="CommentText"/>
      </w:pPr>
      <w:r>
        <w:rPr>
          <w:rStyle w:val="CommentReference"/>
        </w:rPr>
        <w:annotationRef/>
      </w:r>
      <w:r>
        <w:t>Please check this for accuracy.</w:t>
      </w:r>
    </w:p>
  </w:comment>
  <w:comment w:id="541" w:author="Arwen McNierney" w:date="2015-09-12T13:29:00Z" w:initials="AM">
    <w:p w14:paraId="591C0A71" w14:textId="01AED7A6" w:rsidR="000D5B91" w:rsidRDefault="000D5B91">
      <w:pPr>
        <w:pStyle w:val="CommentText"/>
      </w:pPr>
      <w:r>
        <w:rPr>
          <w:rStyle w:val="CommentReference"/>
        </w:rPr>
        <w:annotationRef/>
      </w:r>
      <w:r>
        <w:t>Please check this for accuracy.</w:t>
      </w:r>
    </w:p>
  </w:comment>
  <w:comment w:id="605" w:author="Arwen McNierney" w:date="2015-09-12T14:10:00Z" w:initials="AM">
    <w:p w14:paraId="330800FB" w14:textId="4AEDBBE6" w:rsidR="000D5B91" w:rsidRDefault="000D5B91">
      <w:pPr>
        <w:pStyle w:val="CommentText"/>
      </w:pPr>
      <w:r>
        <w:rPr>
          <w:rStyle w:val="CommentReference"/>
        </w:rPr>
        <w:annotationRef/>
      </w:r>
      <w:r>
        <w:t>Please change this to something more specific (I basically went with the original, which was fairly weak), but I hope you agree that my rearrangement is stronger overall.</w:t>
      </w:r>
    </w:p>
  </w:comment>
  <w:comment w:id="653" w:author="Arwen McNierney" w:date="2015-09-12T14:21:00Z" w:initials="AM">
    <w:p w14:paraId="4DE3FDF0" w14:textId="301BA6CE" w:rsidR="000D5B91" w:rsidRDefault="000D5B91">
      <w:pPr>
        <w:pStyle w:val="CommentText"/>
      </w:pPr>
      <w:r>
        <w:rPr>
          <w:rStyle w:val="CommentReference"/>
        </w:rPr>
        <w:annotationRef/>
      </w:r>
      <w:r>
        <w:t>This is disjointed. You go from mentioning one (seemingly random) thing about the model to his overall argument, with no transition.</w:t>
      </w:r>
    </w:p>
  </w:comment>
  <w:comment w:id="665" w:author="Arwen McNierney" w:date="2015-09-12T14:23:00Z" w:initials="AM">
    <w:p w14:paraId="75B67AAA" w14:textId="55C4AD5B" w:rsidR="000D5B91" w:rsidRDefault="000D5B91">
      <w:pPr>
        <w:pStyle w:val="CommentText"/>
      </w:pPr>
      <w:r>
        <w:rPr>
          <w:rStyle w:val="CommentReference"/>
        </w:rPr>
        <w:annotationRef/>
      </w:r>
      <w:r>
        <w:t>Capitalize or not?</w:t>
      </w:r>
    </w:p>
  </w:comment>
  <w:comment w:id="699" w:author="Arwen McNierney" w:date="2015-09-12T14:26:00Z" w:initials="AM">
    <w:p w14:paraId="12E1E418" w14:textId="47E96FB7" w:rsidR="000D5B91" w:rsidRDefault="000D5B91">
      <w:pPr>
        <w:pStyle w:val="CommentText"/>
      </w:pPr>
      <w:r>
        <w:rPr>
          <w:rStyle w:val="CommentReference"/>
        </w:rPr>
        <w:annotationRef/>
      </w:r>
      <w:r>
        <w:t>Are you investigating Eichenberg’s exploration of NATO’S involvement in affecting defense budgets, which is what you’re saying here, or do you mean something else (like conducting your own investigation in NATO’s involvement when it comes to defense budgets)?</w:t>
      </w:r>
    </w:p>
  </w:comment>
  <w:comment w:id="724" w:author="Arwen McNierney" w:date="2015-09-12T14:29:00Z" w:initials="AM">
    <w:p w14:paraId="55C97CD3" w14:textId="3459E17F" w:rsidR="000D5B91" w:rsidRDefault="000D5B91">
      <w:pPr>
        <w:pStyle w:val="CommentText"/>
      </w:pPr>
      <w:r>
        <w:rPr>
          <w:rStyle w:val="CommentReference"/>
        </w:rPr>
        <w:annotationRef/>
      </w:r>
      <w:r>
        <w:t>Do you mean these variables?</w:t>
      </w:r>
    </w:p>
  </w:comment>
  <w:comment w:id="728" w:author="Arwen McNierney" w:date="2015-09-12T14:30:00Z" w:initials="AM">
    <w:p w14:paraId="772CA0C5" w14:textId="5FBAEF1B" w:rsidR="000D5B91" w:rsidRDefault="000D5B91">
      <w:pPr>
        <w:pStyle w:val="CommentText"/>
      </w:pPr>
      <w:r>
        <w:rPr>
          <w:rStyle w:val="CommentReference"/>
        </w:rPr>
        <w:annotationRef/>
      </w:r>
      <w:r>
        <w:t>Disjointed.</w:t>
      </w:r>
    </w:p>
  </w:comment>
  <w:comment w:id="785" w:author="Arwen McNierney" w:date="2015-09-12T14:40:00Z" w:initials="AM">
    <w:p w14:paraId="60B68F84" w14:textId="38F6FD56" w:rsidR="000D5B91" w:rsidRDefault="000D5B91">
      <w:pPr>
        <w:pStyle w:val="CommentText"/>
      </w:pPr>
      <w:r>
        <w:rPr>
          <w:rStyle w:val="CommentReference"/>
        </w:rPr>
        <w:annotationRef/>
      </w:r>
      <w:r>
        <w:t>Check for accuracy, please.</w:t>
      </w:r>
    </w:p>
  </w:comment>
  <w:comment w:id="793" w:author="Arwen McNierney" w:date="2015-09-12T14:41:00Z" w:initials="AM">
    <w:p w14:paraId="3C78903E" w14:textId="65214322" w:rsidR="000D5B91" w:rsidRDefault="000D5B91">
      <w:pPr>
        <w:pStyle w:val="CommentText"/>
      </w:pPr>
      <w:r>
        <w:rPr>
          <w:rStyle w:val="CommentReference"/>
        </w:rPr>
        <w:annotationRef/>
      </w:r>
      <w:r>
        <w:t>Please check for accuracy.</w:t>
      </w:r>
    </w:p>
  </w:comment>
  <w:comment w:id="809" w:author="Samantha" w:date="2015-09-10T16:26:00Z" w:initials="SC">
    <w:p w14:paraId="3BA68585" w14:textId="56268BBC" w:rsidR="000D5B91" w:rsidRDefault="000D5B91">
      <w:pPr>
        <w:pStyle w:val="CommentText"/>
      </w:pPr>
      <w:r>
        <w:rPr>
          <w:rStyle w:val="CommentReference"/>
        </w:rPr>
        <w:annotationRef/>
      </w:r>
      <w:r>
        <w:t xml:space="preserve">To Do: describe the defense spending variable, public opinion variable, add graphs with trends and descriptive statistics, make sure this corresponds to the variables we want in the end. </w:t>
      </w:r>
    </w:p>
  </w:comment>
  <w:comment w:id="826" w:author="Samantha" w:date="2015-09-10T16:11:00Z" w:initials="SC">
    <w:p w14:paraId="00A45DA5" w14:textId="694C1086" w:rsidR="000D5B91" w:rsidRDefault="000D5B91">
      <w:pPr>
        <w:pStyle w:val="CommentText"/>
      </w:pPr>
      <w:r>
        <w:rPr>
          <w:rStyle w:val="CommentReference"/>
        </w:rPr>
        <w:annotationRef/>
      </w:r>
      <w:r>
        <w:t>We need to check this because in a previous version these questions weren’t asked exactly the same. i.e. “</w:t>
      </w:r>
      <w:r w:rsidRPr="0011677A">
        <w:rPr>
          <w:rFonts w:ascii="Calibri" w:eastAsia="Calibri" w:hAnsi="Calibri" w:cs="Calibri"/>
        </w:rPr>
        <w:t>Do you think your country’s government should increase, maintain, or decrease spending on the following</w:t>
      </w:r>
      <w:r>
        <w:rPr>
          <w:rFonts w:ascii="Calibri" w:eastAsia="Calibri" w:hAnsi="Calibri" w:cs="Calibri"/>
        </w:rPr>
        <w:t>”</w:t>
      </w:r>
    </w:p>
  </w:comment>
  <w:comment w:id="830" w:author="Samantha" w:date="2015-09-10T15:56:00Z" w:initials="SC">
    <w:p w14:paraId="1428FA05" w14:textId="11779C48" w:rsidR="000D5B91" w:rsidRDefault="000D5B91">
      <w:pPr>
        <w:pStyle w:val="CommentText"/>
      </w:pPr>
      <w:r>
        <w:rPr>
          <w:rStyle w:val="CommentReference"/>
        </w:rPr>
        <w:annotationRef/>
      </w:r>
      <w:r>
        <w:t>I personally like using verbs other than “to be” as often as possible unless the correct conjugation of “to be” sounds best and can’t decide here.</w:t>
      </w:r>
    </w:p>
  </w:comment>
  <w:comment w:id="844" w:author="Arwen McNierney" w:date="2015-08-27T17:41:00Z" w:initials="AM">
    <w:p w14:paraId="162DF634" w14:textId="5FD509BB" w:rsidR="000D5B91" w:rsidRDefault="000D5B91">
      <w:pPr>
        <w:pStyle w:val="CommentText"/>
      </w:pPr>
      <w:r>
        <w:rPr>
          <w:rStyle w:val="CommentReference"/>
        </w:rPr>
        <w:annotationRef/>
      </w:r>
      <w:r>
        <w:t>Would this be better in the same paragraph?</w:t>
      </w:r>
    </w:p>
  </w:comment>
  <w:comment w:id="847" w:author="Samantha" w:date="2015-09-10T16:17:00Z" w:initials="SC">
    <w:p w14:paraId="2A49C8FE" w14:textId="2E4F7CA9" w:rsidR="000D5B91" w:rsidRDefault="000D5B91">
      <w:pPr>
        <w:pStyle w:val="CommentText"/>
      </w:pPr>
      <w:r>
        <w:rPr>
          <w:rStyle w:val="CommentReference"/>
        </w:rPr>
        <w:annotationRef/>
      </w:r>
      <w:r>
        <w:t xml:space="preserve">We should discuss this variable… after researching more it seems that threat ratio should be included as major events such as soviet activity (which isn’t relevant here just an example) or 9/11. Especially with the countries we’re looking at, no one is really concerned with what their neighbors are spending on defense except for the “alliance factor” which will be captured by the NATO variable. </w:t>
      </w:r>
    </w:p>
  </w:comment>
  <w:comment w:id="854" w:author="Arwen McNierney" w:date="2015-08-27T17:44:00Z" w:initials="AM">
    <w:p w14:paraId="197B145B" w14:textId="29AEF67E" w:rsidR="000D5B91" w:rsidRDefault="000D5B91">
      <w:pPr>
        <w:pStyle w:val="CommentText"/>
      </w:pPr>
      <w:r>
        <w:rPr>
          <w:rStyle w:val="CommentReference"/>
        </w:rPr>
        <w:annotationRef/>
      </w:r>
      <w:r>
        <w:t>Terror or terrorist?</w:t>
      </w:r>
    </w:p>
  </w:comment>
  <w:comment w:id="852" w:author="Samantha" w:date="2015-09-10T16:20:00Z" w:initials="SC">
    <w:p w14:paraId="435AF60A" w14:textId="40C86A74" w:rsidR="000D5B91" w:rsidRDefault="000D5B91">
      <w:pPr>
        <w:pStyle w:val="CommentText"/>
      </w:pPr>
      <w:r>
        <w:rPr>
          <w:rStyle w:val="CommentReference"/>
        </w:rPr>
        <w:annotationRef/>
      </w:r>
      <w:r>
        <w:t xml:space="preserve">Should also discuss this variable </w:t>
      </w:r>
    </w:p>
  </w:comment>
  <w:comment w:id="865" w:author="Arwen McNierney" w:date="2015-08-27T18:00:00Z" w:initials="AM">
    <w:p w14:paraId="10CBF556" w14:textId="4EA5408D" w:rsidR="000D5B91" w:rsidRDefault="000D5B91">
      <w:pPr>
        <w:pStyle w:val="CommentText"/>
      </w:pPr>
      <w:r>
        <w:rPr>
          <w:rStyle w:val="CommentReference"/>
        </w:rPr>
        <w:annotationRef/>
      </w:r>
      <w:r>
        <w:t>You say “ranging” but don’t include a range.</w:t>
      </w:r>
    </w:p>
  </w:comment>
  <w:comment w:id="858" w:author="Samantha" w:date="2015-09-10T16:21:00Z" w:initials="SC">
    <w:p w14:paraId="38AEDF5C" w14:textId="6230B48A" w:rsidR="000D5B91" w:rsidRDefault="000D5B91">
      <w:pPr>
        <w:pStyle w:val="CommentText"/>
      </w:pPr>
      <w:r>
        <w:rPr>
          <w:rStyle w:val="CommentReference"/>
        </w:rPr>
        <w:annotationRef/>
      </w:r>
      <w:r>
        <w:t xml:space="preserve">I need to explain this more and I also think we should discuss the civil war variable, I don’t think we should include this definition without supported evidence from past work which I can’t recall seeing in any of the papers I read. </w:t>
      </w:r>
    </w:p>
  </w:comment>
  <w:comment w:id="867" w:author="Samantha" w:date="2015-09-10T16:22:00Z" w:initials="SC">
    <w:p w14:paraId="77A2FD75" w14:textId="1DC9C278" w:rsidR="000D5B91" w:rsidRDefault="000D5B91">
      <w:pPr>
        <w:pStyle w:val="CommentText"/>
      </w:pPr>
      <w:r>
        <w:rPr>
          <w:rStyle w:val="CommentReference"/>
        </w:rPr>
        <w:annotationRef/>
      </w:r>
      <w:r>
        <w:t>GDP we should have but I think population is redundant if we have GDP per capita…</w:t>
      </w:r>
    </w:p>
  </w:comment>
  <w:comment w:id="870" w:author="Samantha" w:date="2015-09-10T16:23:00Z" w:initials="SC">
    <w:p w14:paraId="4E52102B" w14:textId="636A836F" w:rsidR="000D5B91" w:rsidRDefault="000D5B91">
      <w:pPr>
        <w:pStyle w:val="CommentText"/>
      </w:pPr>
      <w:r>
        <w:rPr>
          <w:rStyle w:val="CommentReference"/>
        </w:rPr>
        <w:annotationRef/>
      </w:r>
      <w:r>
        <w:t>Should re-evaluate this based on research. Should discuss.</w:t>
      </w:r>
    </w:p>
  </w:comment>
  <w:comment w:id="883" w:author="Arwen McNierney" w:date="2015-08-27T18:05:00Z" w:initials="AM">
    <w:p w14:paraId="514C132A" w14:textId="76C3100A" w:rsidR="000D5B91" w:rsidRDefault="000D5B91">
      <w:pPr>
        <w:pStyle w:val="CommentText"/>
      </w:pPr>
      <w:r>
        <w:rPr>
          <w:rStyle w:val="CommentReference"/>
        </w:rPr>
        <w:annotationRef/>
      </w:r>
      <w:r>
        <w:t>?</w:t>
      </w:r>
    </w:p>
  </w:comment>
  <w:comment w:id="903" w:author="Arwen McNierney" w:date="2015-08-27T18:11:00Z" w:initials="AM">
    <w:p w14:paraId="4D2E0D11" w14:textId="04934DBE" w:rsidR="000D5B91" w:rsidRDefault="000D5B91">
      <w:pPr>
        <w:pStyle w:val="CommentText"/>
      </w:pPr>
      <w:r>
        <w:rPr>
          <w:rStyle w:val="CommentReference"/>
        </w:rPr>
        <w:annotationRef/>
      </w:r>
      <w:r>
        <w:t>Please check for accuracy.</w:t>
      </w:r>
    </w:p>
  </w:comment>
  <w:comment w:id="909" w:author="Arwen McNierney" w:date="2015-08-27T18:12:00Z" w:initials="AM">
    <w:p w14:paraId="30BB6773" w14:textId="79219DBA" w:rsidR="000D5B91" w:rsidRDefault="000D5B91">
      <w:pPr>
        <w:pStyle w:val="CommentText"/>
      </w:pPr>
      <w:r>
        <w:rPr>
          <w:rStyle w:val="CommentReference"/>
        </w:rPr>
        <w:annotationRef/>
      </w:r>
      <w:r>
        <w:t>Do you mean and? And is this “or” exclusive?</w:t>
      </w:r>
    </w:p>
  </w:comment>
  <w:comment w:id="910" w:author="Arwen McNierney" w:date="2015-08-27T18:13:00Z" w:initials="AM">
    <w:p w14:paraId="19ACD718" w14:textId="32F9C20A" w:rsidR="000D5B91" w:rsidRDefault="000D5B91">
      <w:pPr>
        <w:pStyle w:val="CommentText"/>
      </w:pPr>
      <w:r>
        <w:rPr>
          <w:rStyle w:val="CommentReference"/>
        </w:rPr>
        <w:annotationRef/>
      </w:r>
      <w:r>
        <w:t>Same.</w:t>
      </w:r>
    </w:p>
  </w:comment>
  <w:comment w:id="948" w:author="Arwen McNierney" w:date="2015-08-27T18:23:00Z" w:initials="AM">
    <w:p w14:paraId="157AF8D0" w14:textId="2FA55F4D" w:rsidR="000D5B91" w:rsidRDefault="000D5B91">
      <w:pPr>
        <w:pStyle w:val="CommentText"/>
      </w:pPr>
      <w:r>
        <w:rPr>
          <w:rStyle w:val="CommentReference"/>
        </w:rPr>
        <w:annotationRef/>
      </w:r>
      <w:r>
        <w:t>An important what?</w:t>
      </w:r>
    </w:p>
  </w:comment>
  <w:comment w:id="960" w:author="Arwen McNierney" w:date="2015-08-27T18:24:00Z" w:initials="AM">
    <w:p w14:paraId="50750EE8" w14:textId="1557E337" w:rsidR="000D5B91" w:rsidRDefault="000D5B91">
      <w:pPr>
        <w:pStyle w:val="CommentText"/>
      </w:pPr>
      <w:r>
        <w:rPr>
          <w:rStyle w:val="CommentReference"/>
        </w:rPr>
        <w:annotationRef/>
      </w:r>
      <w:r>
        <w:t>Cut off.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927CE4" w15:done="0"/>
  <w15:commentEx w15:paraId="225C9D8C" w15:done="0"/>
  <w15:commentEx w15:paraId="7602ECAD" w15:paraIdParent="225C9D8C" w15:done="0"/>
  <w15:commentEx w15:paraId="19230205" w15:done="0"/>
  <w15:commentEx w15:paraId="49E11FA9" w15:done="0"/>
  <w15:commentEx w15:paraId="0E5B0DBA" w15:paraIdParent="49E11FA9" w15:done="0"/>
  <w15:commentEx w15:paraId="16F9541D" w15:done="0"/>
  <w15:commentEx w15:paraId="43A23952" w15:done="0"/>
  <w15:commentEx w15:paraId="6E83A676" w15:done="0"/>
  <w15:commentEx w15:paraId="19B73E2A" w15:done="0"/>
  <w15:commentEx w15:paraId="126176E1" w15:done="0"/>
  <w15:commentEx w15:paraId="622C8A2B" w15:done="0"/>
  <w15:commentEx w15:paraId="5BCC685C" w15:done="0"/>
  <w15:commentEx w15:paraId="760F9749" w15:done="0"/>
  <w15:commentEx w15:paraId="47811D97" w15:done="0"/>
  <w15:commentEx w15:paraId="34D666C7" w15:paraIdParent="47811D97" w15:done="0"/>
  <w15:commentEx w15:paraId="31CACABB" w15:done="0"/>
  <w15:commentEx w15:paraId="4AA29B5D" w15:done="0"/>
  <w15:commentEx w15:paraId="5243B7C5" w15:done="0"/>
  <w15:commentEx w15:paraId="58A764E5" w15:done="0"/>
  <w15:commentEx w15:paraId="2905163B" w15:paraIdParent="58A764E5" w15:done="0"/>
  <w15:commentEx w15:paraId="338372A9" w15:done="0"/>
  <w15:commentEx w15:paraId="57994DE8" w15:done="0"/>
  <w15:commentEx w15:paraId="6A99F740" w15:done="0"/>
  <w15:commentEx w15:paraId="1A9B4F88" w15:done="0"/>
  <w15:commentEx w15:paraId="4F021A0E" w15:done="0"/>
  <w15:commentEx w15:paraId="45F93D41" w15:done="0"/>
  <w15:commentEx w15:paraId="3141D323" w15:done="0"/>
  <w15:commentEx w15:paraId="53C6C11D" w15:done="0"/>
  <w15:commentEx w15:paraId="06437C6B" w15:done="0"/>
  <w15:commentEx w15:paraId="67D0C674" w15:done="0"/>
  <w15:commentEx w15:paraId="591C0A71" w15:done="0"/>
  <w15:commentEx w15:paraId="330800FB" w15:done="0"/>
  <w15:commentEx w15:paraId="4DE3FDF0" w15:done="0"/>
  <w15:commentEx w15:paraId="75B67AAA" w15:done="0"/>
  <w15:commentEx w15:paraId="12E1E418" w15:done="0"/>
  <w15:commentEx w15:paraId="55C97CD3" w15:done="0"/>
  <w15:commentEx w15:paraId="772CA0C5" w15:done="0"/>
  <w15:commentEx w15:paraId="60B68F84" w15:done="0"/>
  <w15:commentEx w15:paraId="3C78903E" w15:done="0"/>
  <w15:commentEx w15:paraId="3BA68585" w15:done="0"/>
  <w15:commentEx w15:paraId="00A45DA5" w15:done="0"/>
  <w15:commentEx w15:paraId="1428FA05" w15:done="0"/>
  <w15:commentEx w15:paraId="162DF634" w15:done="0"/>
  <w15:commentEx w15:paraId="2A49C8FE" w15:done="0"/>
  <w15:commentEx w15:paraId="197B145B" w15:done="0"/>
  <w15:commentEx w15:paraId="435AF60A" w15:done="0"/>
  <w15:commentEx w15:paraId="10CBF556" w15:done="0"/>
  <w15:commentEx w15:paraId="38AEDF5C" w15:done="0"/>
  <w15:commentEx w15:paraId="77A2FD75" w15:done="0"/>
  <w15:commentEx w15:paraId="4E52102B" w15:done="0"/>
  <w15:commentEx w15:paraId="514C132A" w15:done="0"/>
  <w15:commentEx w15:paraId="4D2E0D11" w15:done="0"/>
  <w15:commentEx w15:paraId="30BB6773" w15:done="0"/>
  <w15:commentEx w15:paraId="19ACD718" w15:done="0"/>
  <w15:commentEx w15:paraId="157AF8D0" w15:done="0"/>
  <w15:commentEx w15:paraId="50750E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ECBAB" w14:textId="77777777" w:rsidR="000D5B91" w:rsidRDefault="000D5B91" w:rsidP="00BD6396">
      <w:pPr>
        <w:spacing w:after="0" w:line="240" w:lineRule="auto"/>
      </w:pPr>
      <w:r>
        <w:separator/>
      </w:r>
    </w:p>
  </w:endnote>
  <w:endnote w:type="continuationSeparator" w:id="0">
    <w:p w14:paraId="3EB4C170" w14:textId="77777777" w:rsidR="000D5B91" w:rsidRDefault="000D5B91" w:rsidP="00BD6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1985267"/>
      <w:docPartObj>
        <w:docPartGallery w:val="Page Numbers (Bottom of Page)"/>
        <w:docPartUnique/>
      </w:docPartObj>
    </w:sdtPr>
    <w:sdtEndPr>
      <w:rPr>
        <w:noProof/>
      </w:rPr>
    </w:sdtEndPr>
    <w:sdtContent>
      <w:p w14:paraId="533FF552" w14:textId="77777777" w:rsidR="000D5B91" w:rsidRDefault="000D5B91">
        <w:pPr>
          <w:pStyle w:val="Footer"/>
          <w:jc w:val="right"/>
        </w:pPr>
        <w:r>
          <w:fldChar w:fldCharType="begin"/>
        </w:r>
        <w:r>
          <w:instrText xml:space="preserve"> PAGE   \* MERGEFORMAT </w:instrText>
        </w:r>
        <w:r>
          <w:fldChar w:fldCharType="separate"/>
        </w:r>
        <w:r w:rsidR="0078200F">
          <w:rPr>
            <w:noProof/>
          </w:rPr>
          <w:t>4</w:t>
        </w:r>
        <w:r>
          <w:rPr>
            <w:noProof/>
          </w:rPr>
          <w:fldChar w:fldCharType="end"/>
        </w:r>
      </w:p>
    </w:sdtContent>
  </w:sdt>
  <w:p w14:paraId="57B32214" w14:textId="77777777" w:rsidR="000D5B91" w:rsidRDefault="000D5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C2D17" w14:textId="77777777" w:rsidR="000D5B91" w:rsidRDefault="000D5B91" w:rsidP="00BD6396">
      <w:pPr>
        <w:spacing w:after="0" w:line="240" w:lineRule="auto"/>
      </w:pPr>
      <w:r>
        <w:separator/>
      </w:r>
    </w:p>
  </w:footnote>
  <w:footnote w:type="continuationSeparator" w:id="0">
    <w:p w14:paraId="5A6C36B2" w14:textId="77777777" w:rsidR="000D5B91" w:rsidRDefault="000D5B91" w:rsidP="00BD6396">
      <w:pPr>
        <w:spacing w:after="0" w:line="240" w:lineRule="auto"/>
      </w:pPr>
      <w:r>
        <w:continuationSeparator/>
      </w:r>
    </w:p>
  </w:footnote>
  <w:footnote w:id="1">
    <w:p w14:paraId="3AA4E70A" w14:textId="77777777" w:rsidR="000D5B91" w:rsidRDefault="000D5B91" w:rsidP="00365FFA">
      <w:pPr>
        <w:pStyle w:val="FootnoteText"/>
        <w:rPr>
          <w:ins w:id="125" w:author="Samantha" w:date="2015-09-10T14:47:00Z"/>
        </w:rPr>
      </w:pPr>
      <w:ins w:id="126" w:author="Samantha" w:date="2015-09-10T14:47:00Z">
        <w:r>
          <w:rPr>
            <w:rStyle w:val="FootnoteReference"/>
          </w:rPr>
          <w:footnoteRef/>
        </w:r>
        <w:r>
          <w:t xml:space="preserve"> </w:t>
        </w:r>
        <w:r>
          <w:fldChar w:fldCharType="begin" w:fldLock="1"/>
        </w:r>
        <w:r>
          <w:instrText>ADDIN CSL_CITATION { "citationItems" : [ { "id" : "ITEM-1", "itemData" : { "DOI" : "10.2307/2010534", "ISBN" : "00438871", "ISSN" : "0043-8871", "abstract" : "How is it to be explained that similarly than not respond differently powerful states more often to the same international conditions and constraints? Efforts to answer this question lead inevitably to the study of the domestic sources of foreign policy and international politics. One issue, though, is rarely addressed by the available literature: Who is in charge of the foreign policy-making process in liberal democratic states? Elites or masses? Who influences whom? What is the policy im- pact of societal actors and public opinion? Are public attitudes on foreign affairs manipulated by the elites? Finally, if public attitudes follow sim- ilar patterns, what accounts for differences between various countries in the policy impact of public opinion? This paper tries to shed light on the relationship between public opin- ion and the foreign policy of liberal democracies., I will argue that the policy impact of public opinion does not depend so much on the specific issues involved or on the particular pattern of public attitudes as on the domestic structure and the coalition-building processes in the respective country. The paper analyzes the impact of public opinion on the foreign policy-making process in four liberal democracies with distinct domestic structures: and Japan. I will show that differences networks, and societal structures the United States, France, the Federal Republic of Germany, in political institutions, policy account for different foreign policy out- comes when the impact of the international environment is controlled for and public attitudes follow similar patterns across countries", "author" : [ { "dropping-particle" : "", "family" : "Risse-Kappen", "given" : "Thomas", "non-dropping-particle" : "", "parse-names" : false, "suffix" : "" } ], "container-title" : "World Politics", "id" : "ITEM-1", "issue" : "04", "issued" : { "date-parts" : [ [ "1991" ] ] }, "page" : "479-512", "title" : "Public Opinion, Domestic Structure, and Foreign Policy in Liberal Democracies", "type" : "article", "volume" : "43" }, "uris" : [ "http://www.mendeley.com/documents/?uuid=0cd5e735-bedc-49a1-9860-88711bf65638" ] } ], "mendeley" : { "formattedCitation" : "(Risse-Kappen 1991)", "plainTextFormattedCitation" : "(Risse-Kappen 1991)", "previouslyFormattedCitation" : "(Risse-Kappen 1991)" }, "properties" : { "noteIndex" : 0 }, "schema" : "https://github.com/citation-style-language/schema/raw/master/csl-citation.json" }</w:instrText>
        </w:r>
        <w:r>
          <w:fldChar w:fldCharType="separate"/>
        </w:r>
        <w:r w:rsidRPr="00074607">
          <w:rPr>
            <w:noProof/>
          </w:rPr>
          <w:t>(Risse-Kappen 1991)</w:t>
        </w:r>
        <w:r>
          <w:fldChar w:fldCharType="end"/>
        </w:r>
      </w:ins>
    </w:p>
  </w:footnote>
  <w:footnote w:id="2">
    <w:p w14:paraId="1368429B" w14:textId="77777777" w:rsidR="000D5B91" w:rsidRDefault="000D5B91" w:rsidP="00365FFA">
      <w:pPr>
        <w:pStyle w:val="FootnoteText"/>
        <w:rPr>
          <w:ins w:id="134" w:author="Samantha" w:date="2015-09-10T14:40:00Z"/>
        </w:rPr>
      </w:pPr>
      <w:ins w:id="135" w:author="Samantha" w:date="2015-09-10T14:40:00Z">
        <w:r>
          <w:rPr>
            <w:rStyle w:val="FootnoteReference"/>
          </w:rPr>
          <w:footnoteRef/>
        </w:r>
        <w:r>
          <w:t xml:space="preserve"> </w:t>
        </w:r>
        <w:r>
          <w:fldChar w:fldCharType="begin" w:fldLock="1"/>
        </w:r>
        <w:r>
          <w:instrText>ADDIN CSL_CITATION { "citationItems" : [ { "id" : "ITEM-1", "itemData" : { "DOI" : "10.2307/2010534", "ISBN" : "00438871", "ISSN" : "0043-8871", "abstract" : "How is it to be explained that similarly than not respond differently powerful states more often to the same international conditions and constraints? Efforts to answer this question lead inevitably to the study of the domestic sources of foreign policy and international politics. One issue, though, is rarely addressed by the available literature: Who is in charge of the foreign policy-making process in liberal democratic states? Elites or masses? Who influences whom? What is the policy im- pact of societal actors and public opinion? Are public attitudes on foreign affairs manipulated by the elites? Finally, if public attitudes follow sim- ilar patterns, what accounts for differences between various countries in the policy impact of public opinion? This paper tries to shed light on the relationship between public opin- ion and the foreign policy of liberal democracies., I will argue that the policy impact of public opinion does not depend so much on the specific issues involved or on the particular pattern of public attitudes as on the domestic structure and the coalition-building processes in the respective country. The paper analyzes the impact of public opinion on the foreign policy-making process in four liberal democracies with distinct domestic structures: and Japan. I will show that differences networks, and societal structures the United States, France, the Federal Republic of Germany, in political institutions, policy account for different foreign policy out- comes when the impact of the international environment is controlled for and public attitudes follow similar patterns across countries", "author" : [ { "dropping-particle" : "", "family" : "Risse-Kappen", "given" : "Thomas", "non-dropping-particle" : "", "parse-names" : false, "suffix" : "" } ], "container-title" : "World Politics", "id" : "ITEM-1", "issue" : "04", "issued" : { "date-parts" : [ [ "1991" ] ] }, "page" : "479-512", "title" : "Public Opinion, Domestic Structure, and Foreign Policy in Liberal Democracies", "type" : "article", "volume" : "43" }, "uris" : [ "http://www.mendeley.com/documents/?uuid=0cd5e735-bedc-49a1-9860-88711bf65638" ] } ], "mendeley" : { "formattedCitation" : "(Risse-Kappen 1991)", "plainTextFormattedCitation" : "(Risse-Kappen 1991)", "previouslyFormattedCitation" : "(Risse-Kappen 1991)" }, "properties" : { "noteIndex" : 0 }, "schema" : "https://github.com/citation-style-language/schema/raw/master/csl-citation.json" }</w:instrText>
        </w:r>
        <w:r>
          <w:fldChar w:fldCharType="separate"/>
        </w:r>
        <w:r w:rsidRPr="00074607">
          <w:rPr>
            <w:noProof/>
          </w:rPr>
          <w:t>(Risse-Kappen 1991)</w:t>
        </w:r>
        <w:r>
          <w:fldChar w:fldCharType="end"/>
        </w:r>
      </w:ins>
    </w:p>
  </w:footnote>
  <w:footnote w:id="3">
    <w:p w14:paraId="21CFF559" w14:textId="77777777" w:rsidR="000D5B91" w:rsidRDefault="000D5B91" w:rsidP="00365FFA">
      <w:pPr>
        <w:pStyle w:val="FootnoteText"/>
        <w:rPr>
          <w:ins w:id="179" w:author="Samantha" w:date="2015-09-10T14:40:00Z"/>
        </w:rPr>
      </w:pPr>
      <w:ins w:id="180" w:author="Samantha" w:date="2015-09-10T14:40:00Z">
        <w:r>
          <w:rPr>
            <w:rStyle w:val="FootnoteReference"/>
          </w:rPr>
          <w:footnoteRef/>
        </w:r>
        <w:r>
          <w:t xml:space="preserve"> </w:t>
        </w:r>
        <w:r>
          <w:fldChar w:fldCharType="begin" w:fldLock="1"/>
        </w:r>
        <w:r>
          <w:instrText>ADDIN CSL_CITATION { "citationItems" : [ { "id" : "ITEM-1", "itemData" : { "DOI" : "10.2307/2010534", "ISBN" : "00438871", "ISSN" : "0043-8871", "abstract" : "How is it to be explained that similarly than not respond differently powerful states more often to the same international conditions and constraints? Efforts to answer this question lead inevitably to the study of the domestic sources of foreign policy and international politics. One issue, though, is rarely addressed by the available literature: Who is in charge of the foreign policy-making process in liberal democratic states? Elites or masses? Who influences whom? What is the policy im- pact of societal actors and public opinion? Are public attitudes on foreign affairs manipulated by the elites? Finally, if public attitudes follow sim- ilar patterns, what accounts for differences between various countries in the policy impact of public opinion? This paper tries to shed light on the relationship between public opin- ion and the foreign policy of liberal democracies., I will argue that the policy impact of public opinion does not depend so much on the specific issues involved or on the particular pattern of public attitudes as on the domestic structure and the coalition-building processes in the respective country. The paper analyzes the impact of public opinion on the foreign policy-making process in four liberal democracies with distinct domestic structures: and Japan. I will show that differences networks, and societal structures the United States, France, the Federal Republic of Germany, in political institutions, policy account for different foreign policy out- comes when the impact of the international environment is controlled for and public attitudes follow similar patterns across countries", "author" : [ { "dropping-particle" : "", "family" : "Risse-Kappen", "given" : "Thomas", "non-dropping-particle" : "", "parse-names" : false, "suffix" : "" } ], "container-title" : "World Politics", "id" : "ITEM-1", "issue" : "04", "issued" : { "date-parts" : [ [ "1991" ] ] }, "page" : "479-512", "title" : "Public Opinion, Domestic Structure, and Foreign Policy in Liberal Democracies", "type" : "article", "volume" : "43" }, "uris" : [ "http://www.mendeley.com/documents/?uuid=0cd5e735-bedc-49a1-9860-88711bf65638" ] } ], "mendeley" : { "formattedCitation" : "(Risse-Kappen 1991)", "plainTextFormattedCitation" : "(Risse-Kappen 1991)", "previouslyFormattedCitation" : "(Risse-Kappen 1991)" }, "properties" : { "noteIndex" : 0 }, "schema" : "https://github.com/citation-style-language/schema/raw/master/csl-citation.json" }</w:instrText>
        </w:r>
        <w:r>
          <w:fldChar w:fldCharType="separate"/>
        </w:r>
        <w:r w:rsidRPr="00074607">
          <w:rPr>
            <w:noProof/>
          </w:rPr>
          <w:t>(Risse-Kappen 1991)</w:t>
        </w:r>
        <w:r>
          <w:fldChar w:fldCharType="end"/>
        </w:r>
      </w:ins>
    </w:p>
  </w:footnote>
  <w:footnote w:id="4">
    <w:p w14:paraId="42042449" w14:textId="4635DA11" w:rsidR="000D5B91" w:rsidRDefault="000D5B91" w:rsidP="00365FFA">
      <w:pPr>
        <w:pStyle w:val="FootnoteText"/>
        <w:rPr>
          <w:ins w:id="186" w:author="Samantha" w:date="2015-09-10T14:40:00Z"/>
        </w:rPr>
      </w:pPr>
      <w:ins w:id="187" w:author="Samantha" w:date="2015-09-10T14:40:00Z">
        <w:r>
          <w:rPr>
            <w:rStyle w:val="FootnoteReference"/>
          </w:rPr>
          <w:footnoteRef/>
        </w:r>
        <w:r>
          <w:t xml:space="preserve"> </w:t>
        </w:r>
      </w:ins>
      <w:ins w:id="188" w:author="Samantha" w:date="2015-09-11T10:45:00Z">
        <w:r>
          <w:t>See note 3 above.</w:t>
        </w:r>
      </w:ins>
    </w:p>
  </w:footnote>
  <w:footnote w:id="5">
    <w:p w14:paraId="33F0CCE7" w14:textId="2F6C091D" w:rsidR="000D5B91" w:rsidRDefault="000D5B91" w:rsidP="00365FFA">
      <w:pPr>
        <w:pStyle w:val="FootnoteText"/>
        <w:rPr>
          <w:ins w:id="206" w:author="Samantha" w:date="2015-09-10T14:40:00Z"/>
        </w:rPr>
      </w:pPr>
      <w:ins w:id="207" w:author="Samantha" w:date="2015-09-10T14:40:00Z">
        <w:r>
          <w:rPr>
            <w:rStyle w:val="FootnoteReference"/>
          </w:rPr>
          <w:footnoteRef/>
        </w:r>
        <w:r>
          <w:t xml:space="preserve"> </w:t>
        </w:r>
      </w:ins>
      <w:ins w:id="208" w:author="Samantha" w:date="2015-09-11T10:45:00Z">
        <w:r>
          <w:t>See note 3 above.</w:t>
        </w:r>
      </w:ins>
    </w:p>
  </w:footnote>
  <w:footnote w:id="6">
    <w:p w14:paraId="50118A09" w14:textId="10433D49" w:rsidR="000D5B91" w:rsidRDefault="000D5B91">
      <w:pPr>
        <w:pStyle w:val="FootnoteText"/>
      </w:pPr>
      <w:ins w:id="262" w:author="Samantha" w:date="2015-09-10T15:18:00Z">
        <w:r>
          <w:rPr>
            <w:rStyle w:val="FootnoteReference"/>
          </w:rPr>
          <w:footnoteRef/>
        </w:r>
        <w:r>
          <w:t xml:space="preserve"> (Soroka and Wlezien 2010)</w:t>
        </w:r>
      </w:ins>
    </w:p>
  </w:footnote>
  <w:footnote w:id="7">
    <w:p w14:paraId="37F17F3A" w14:textId="54537B94" w:rsidR="000D5B91" w:rsidRDefault="000D5B91" w:rsidP="00365FFA">
      <w:pPr>
        <w:pStyle w:val="FootnoteText"/>
        <w:rPr>
          <w:ins w:id="285" w:author="Samantha" w:date="2015-09-10T14:40:00Z"/>
        </w:rPr>
      </w:pPr>
      <w:ins w:id="286" w:author="Samantha" w:date="2015-09-10T14:40:00Z">
        <w:r>
          <w:rPr>
            <w:rStyle w:val="FootnoteReference"/>
          </w:rPr>
          <w:footnoteRef/>
        </w:r>
        <w:r>
          <w:t xml:space="preserve"> </w:t>
        </w:r>
      </w:ins>
      <w:ins w:id="287" w:author="Samantha" w:date="2015-09-11T10:45:00Z">
        <w:r>
          <w:t>See note 3 above.</w:t>
        </w:r>
      </w:ins>
    </w:p>
  </w:footnote>
  <w:footnote w:id="8">
    <w:p w14:paraId="46AAAE95" w14:textId="1B9FFB4A" w:rsidR="000D5B91" w:rsidRDefault="000D5B91" w:rsidP="00365FFA">
      <w:pPr>
        <w:pStyle w:val="FootnoteText"/>
        <w:rPr>
          <w:ins w:id="298" w:author="Samantha" w:date="2015-09-10T14:40:00Z"/>
        </w:rPr>
      </w:pPr>
      <w:ins w:id="299" w:author="Samantha" w:date="2015-09-10T14:40:00Z">
        <w:r>
          <w:rPr>
            <w:rStyle w:val="FootnoteReference"/>
          </w:rPr>
          <w:footnoteRef/>
        </w:r>
        <w:r>
          <w:t xml:space="preserve"> </w:t>
        </w:r>
      </w:ins>
      <w:ins w:id="300" w:author="Samantha" w:date="2015-09-11T10:45:00Z">
        <w:r>
          <w:t>See note 3 above.</w:t>
        </w:r>
      </w:ins>
    </w:p>
  </w:footnote>
  <w:footnote w:id="9">
    <w:p w14:paraId="16B528A4" w14:textId="78BA4195" w:rsidR="000D5B91" w:rsidRDefault="000D5B91">
      <w:pPr>
        <w:pStyle w:val="FootnoteText"/>
      </w:pPr>
      <w:ins w:id="323" w:author="Samantha" w:date="2015-09-10T15:26:00Z">
        <w:r>
          <w:rPr>
            <w:rStyle w:val="FootnoteReference"/>
          </w:rPr>
          <w:footnoteRef/>
        </w:r>
        <w:r>
          <w:t xml:space="preserve"> </w:t>
        </w:r>
      </w:ins>
      <w:ins w:id="324" w:author="Samantha" w:date="2015-09-11T10:46:00Z">
        <w:r>
          <w:t>See note 6 above.</w:t>
        </w:r>
      </w:ins>
      <w:ins w:id="325" w:author="Samantha" w:date="2015-09-10T15:26:00Z">
        <w:r>
          <w:t xml:space="preserve"> </w:t>
        </w:r>
      </w:ins>
    </w:p>
  </w:footnote>
  <w:footnote w:id="10">
    <w:p w14:paraId="6DB75DCD" w14:textId="77777777" w:rsidR="0078200F" w:rsidRDefault="0078200F" w:rsidP="0078200F">
      <w:pPr>
        <w:pStyle w:val="FootnoteText"/>
        <w:rPr>
          <w:ins w:id="349" w:author="Samantha" w:date="2015-09-18T13:24:00Z"/>
        </w:rPr>
      </w:pPr>
      <w:ins w:id="350" w:author="Samantha" w:date="2015-09-18T13:24:00Z">
        <w:r>
          <w:rPr>
            <w:rStyle w:val="FootnoteReference"/>
          </w:rPr>
          <w:footnoteRef/>
        </w:r>
        <w:r>
          <w:t xml:space="preserve"> </w:t>
        </w:r>
        <w:r>
          <w:fldChar w:fldCharType="begin"/>
        </w:r>
        <w:r>
          <w:instrText xml:space="preserve"> HYPERLINK "http://electionresources.org" </w:instrText>
        </w:r>
        <w:r>
          <w:fldChar w:fldCharType="separate"/>
        </w:r>
        <w:r w:rsidRPr="00D415F8">
          <w:rPr>
            <w:rStyle w:val="Hyperlink"/>
          </w:rPr>
          <w:t>http://electionresources.org</w:t>
        </w:r>
        <w:r>
          <w:rPr>
            <w:rStyle w:val="Hyperlink"/>
          </w:rPr>
          <w:fldChar w:fldCharType="end"/>
        </w:r>
        <w:r>
          <w:t xml:space="preserve"> </w:t>
        </w:r>
      </w:ins>
    </w:p>
  </w:footnote>
  <w:footnote w:id="11">
    <w:p w14:paraId="2E9683C6" w14:textId="77777777" w:rsidR="0078200F" w:rsidRDefault="0078200F" w:rsidP="0078200F">
      <w:pPr>
        <w:pStyle w:val="FootnoteText"/>
        <w:rPr>
          <w:ins w:id="351" w:author="Samantha" w:date="2015-09-18T13:24:00Z"/>
        </w:rPr>
      </w:pPr>
      <w:ins w:id="352" w:author="Samantha" w:date="2015-09-18T13:24:00Z">
        <w:r>
          <w:rPr>
            <w:rStyle w:val="FootnoteReference"/>
          </w:rPr>
          <w:footnoteRef/>
        </w:r>
        <w:r>
          <w:t xml:space="preserve"> </w:t>
        </w:r>
        <w:r>
          <w:fldChar w:fldCharType="begin" w:fldLock="1"/>
        </w:r>
        <w:r>
          <w:instrText>ADDIN CSL_CITATION { "citationItems" : [ { "id" : "ITEM-1", "itemData" : { "DOI" : "10.1177/0010414005281932", "ISBN" : "0010-4140", "ISSN" : "0010-4140", "abstract" : "How does the ideological profile of a political party affect its support or opposition to European integration? The authors investigate this question with a new expert data set on party positioning on European integration covering 171 political parties in 23 countries. The authors' findings are (a) that basic structures of party competition in the East and West are fundamentally and explicably different and (b) that although the positions that parties in the East and West take on European integration are substantively different, they share a single underlying causality.", "author" : [ { "dropping-particle" : "", "family" : "Marks", "given" : "G.", "non-dropping-particle" : "", "parse-names" : false, "suffix" : "" } ], "container-title" : "Comparative Political Studies", "id" : "ITEM-1", "issue" : "2", "issued" : { "date-parts" : [ [ "2006" ] ] }, "page" : "155-175", "title" : "Party Competition and European Integration in the East and West: Different Structure, Same Causality", "type" : "article", "volume" : "39" }, "uris" : [ "http://www.mendeley.com/documents/?uuid=0550ca9b-9f5c-4107-8469-0e5fca0dc6da" ] } ], "mendeley" : { "formattedCitation" : "(Marks, 2006)", "plainTextFormattedCitation" : "(Marks, 2006)" }, "properties" : { "noteIndex" : 0 }, "schema" : "https://github.com/citation-style-language/schema/raw/master/csl-citation.json" }</w:instrText>
        </w:r>
        <w:r>
          <w:fldChar w:fldCharType="separate"/>
        </w:r>
        <w:r w:rsidRPr="001E414A">
          <w:rPr>
            <w:noProof/>
          </w:rPr>
          <w:t>(Marks, 2006)</w:t>
        </w:r>
        <w:r>
          <w:fldChar w:fldCharType="end"/>
        </w:r>
      </w:ins>
    </w:p>
  </w:footnote>
  <w:footnote w:id="12">
    <w:p w14:paraId="1CF87428" w14:textId="77777777" w:rsidR="000D5B91" w:rsidRDefault="000D5B91" w:rsidP="00365FFA">
      <w:pPr>
        <w:pStyle w:val="FootnoteText"/>
        <w:rPr>
          <w:ins w:id="366" w:author="Samantha" w:date="2015-09-10T14:40:00Z"/>
        </w:rPr>
      </w:pPr>
      <w:ins w:id="367" w:author="Samantha" w:date="2015-09-10T14:40:00Z">
        <w:r>
          <w:rPr>
            <w:rStyle w:val="FootnoteReference"/>
          </w:rPr>
          <w:footnoteRef/>
        </w:r>
        <w:r>
          <w:t xml:space="preserve"> </w:t>
        </w:r>
        <w:r>
          <w:fldChar w:fldCharType="begin" w:fldLock="1"/>
        </w:r>
        <w:r>
          <w:instrText>ADDIN CSL_CITATION { "citationItems" : [ { "id" : "ITEM-1", "itemData" : { "DOI" : "10.1093/poq/nfr053", "ISSN" : "0033362X", "abstract" : "Public Opinion Quarterly at its outset focused heavily on the influences on public opinion, predicated on the assumption of its strong impact on politics and policymaking. Has this assumption been borne out? This essay reviews the research on the influence of American public opinion on policymaking that began to use survey data first to examine the legislative representation and then national-level and state-level policies. POQ\u2019s assumption has been confirmed by a substantial connection, overall, between public opinion and policymaking in the United States. Although this general finding is striking, there are limits to what we can conclude from it about American democracy. This raises important questions for future research and in ongoing debates about major issues before the nation, for which the public holds its leaders accountable.", "author" : [ { "dropping-particle" : "", "family" : "Shapiro", "given" : "Robert Y.", "non-dropping-particle" : "", "parse-names" : false, "suffix" : "" } ], "container-title" : "Public Opinion Quarterly", "id" : "ITEM-1", "issue" : "5 SPEC. ISSUE", "issued" : { "date-parts" : [ [ "2011" ] ] }, "page" : "982-1017", "title" : "Public opinion and American democracy", "type" : "article-journal", "volume" : "75" }, "uris" : [ "http://www.mendeley.com/documents/?uuid=798a5865-b3fa-45ed-9b7b-67b24613a79a" ] } ], "mendeley" : { "formattedCitation" : "(Shapiro 2011)", "plainTextFormattedCitation" : "(Shapiro 2011)", "previouslyFormattedCitation" : "(Shapiro 2011)" }, "properties" : { "noteIndex" : 0 }, "schema" : "https://github.com/citation-style-language/schema/raw/master/csl-citation.json" }</w:instrText>
        </w:r>
        <w:r>
          <w:fldChar w:fldCharType="separate"/>
        </w:r>
        <w:r w:rsidRPr="00E647B9">
          <w:rPr>
            <w:noProof/>
          </w:rPr>
          <w:t>(Shapiro 2011)</w:t>
        </w:r>
        <w:r>
          <w:fldChar w:fldCharType="end"/>
        </w:r>
      </w:ins>
    </w:p>
  </w:footnote>
  <w:footnote w:id="13">
    <w:p w14:paraId="028CD6D6" w14:textId="232E1FD4" w:rsidR="000D5B91" w:rsidRDefault="000D5B91" w:rsidP="00365FFA">
      <w:pPr>
        <w:pStyle w:val="FootnoteText"/>
        <w:rPr>
          <w:ins w:id="389" w:author="Samantha" w:date="2015-09-10T14:40:00Z"/>
        </w:rPr>
      </w:pPr>
      <w:ins w:id="390" w:author="Samantha" w:date="2015-09-10T14:40:00Z">
        <w:r>
          <w:rPr>
            <w:rStyle w:val="FootnoteReference"/>
          </w:rPr>
          <w:footnoteRef/>
        </w:r>
        <w:r>
          <w:t xml:space="preserve"> </w:t>
        </w:r>
      </w:ins>
      <w:ins w:id="391" w:author="Samantha" w:date="2015-09-11T10:46:00Z">
        <w:r>
          <w:t>See note 10 above.</w:t>
        </w:r>
      </w:ins>
    </w:p>
  </w:footnote>
  <w:footnote w:id="14">
    <w:p w14:paraId="701A7AF9" w14:textId="5A08DAF7" w:rsidR="000D5B91" w:rsidRDefault="000D5B91" w:rsidP="00365FFA">
      <w:pPr>
        <w:pStyle w:val="FootnoteText"/>
        <w:rPr>
          <w:ins w:id="399" w:author="Samantha" w:date="2015-09-10T14:40:00Z"/>
        </w:rPr>
      </w:pPr>
      <w:ins w:id="400" w:author="Samantha" w:date="2015-09-10T14:40:00Z">
        <w:r>
          <w:rPr>
            <w:rStyle w:val="FootnoteReference"/>
          </w:rPr>
          <w:footnoteRef/>
        </w:r>
        <w:r>
          <w:t xml:space="preserve"> </w:t>
        </w:r>
      </w:ins>
      <w:ins w:id="401" w:author="Samantha" w:date="2015-09-11T10:46:00Z">
        <w:r>
          <w:t>See note 10 above.</w:t>
        </w:r>
      </w:ins>
    </w:p>
  </w:footnote>
  <w:footnote w:id="15">
    <w:p w14:paraId="42EC9B3E" w14:textId="77777777" w:rsidR="000D5B91" w:rsidRDefault="000D5B91" w:rsidP="00365FFA">
      <w:pPr>
        <w:pStyle w:val="FootnoteText"/>
        <w:rPr>
          <w:ins w:id="431" w:author="Samantha" w:date="2015-09-10T14:40:00Z"/>
        </w:rPr>
      </w:pPr>
      <w:ins w:id="432" w:author="Samantha" w:date="2015-09-10T14:40:00Z">
        <w:r>
          <w:rPr>
            <w:rStyle w:val="FootnoteReference"/>
          </w:rPr>
          <w:footnoteRef/>
        </w:r>
        <w:r>
          <w:t xml:space="preserve"> </w:t>
        </w:r>
        <w:r>
          <w:fldChar w:fldCharType="begin" w:fldLock="1"/>
        </w:r>
        <w:r>
          <w:instrText>ADDIN CSL_CITATION { "citationItems" : [ { "id" : "ITEM-1", "itemData" : { "DOI" : "10.1017/S0007123400007420", "ISBN" : "0007123400007", "ISSN" : "0007-1234", "abstract" : "The representation of public preferences in public policy is fundamental to most conceptions of democracy. If representation is effectively undertaken, we would expect to find a correspondence between public preferences for policy and policy itself. If representation is dynamic, policy makers should respond to changes in preferences over time. The integrity of the representational connection, however, rests fundamentally on the expectation that the public actually notices and responds to policy decisions. Such a public would adjust its preferences for 'more' or 'less' policy in response to what policy makers actually do, much like a thermostat. Despite its apparent importance, there is little research that systematically addresses this feedback of policy on preferences over time. Quite simply, we do not know whether the public adjusts its preferences for policy in response to what policy makers do. By implication, we do not fully understand the dynamics of representation. This research begins to address these issues and focuses on the relationships between public preferences and policy in a single, salient domain. CR  - Copyright &amp;#169; 1996 Cambridge University Press", "author" : [ { "dropping-particle" : "", "family" : "Wlezien", "given" : "Christopher", "non-dropping-particle" : "", "parse-names" : false, "suffix" : "" } ], "container-title" : "British Journal of Political Science", "id" : "ITEM-1", "issue" : "01", "issued" : { "date-parts" : [ [ "1996" ] ] }, "page" : "81", "title" : "Dynamics of Representation: The Case of US Spending on Defence", "type" : "article", "volume" : "26" }, "uris" : [ "http://www.mendeley.com/documents/?uuid=e6f6d2dc-555d-4877-9b5a-3b63ebc58b72" ] } ], "mendeley" : { "formattedCitation" : "(Wlezien 1996)", "plainTextFormattedCitation" : "(Wlezien 1996)", "previouslyFormattedCitation" : "(Wlezien 1996)" }, "properties" : { "noteIndex" : 0 }, "schema" : "https://github.com/citation-style-language/schema/raw/master/csl-citation.json" }</w:instrText>
        </w:r>
        <w:r>
          <w:fldChar w:fldCharType="separate"/>
        </w:r>
        <w:r w:rsidRPr="00E647B9">
          <w:rPr>
            <w:noProof/>
          </w:rPr>
          <w:t>(Wlezien 1996)</w:t>
        </w:r>
        <w:r>
          <w:fldChar w:fldCharType="end"/>
        </w:r>
      </w:ins>
    </w:p>
  </w:footnote>
  <w:footnote w:id="16">
    <w:p w14:paraId="41FF7958" w14:textId="333E65FA" w:rsidR="003E5CC1" w:rsidRDefault="003E5CC1">
      <w:pPr>
        <w:pStyle w:val="FootnoteText"/>
      </w:pPr>
      <w:ins w:id="458" w:author="Samantha" w:date="2015-09-16T10:43:00Z">
        <w:r>
          <w:rPr>
            <w:rStyle w:val="FootnoteReference"/>
          </w:rPr>
          <w:footnoteRef/>
        </w:r>
        <w:r>
          <w:t xml:space="preserve"> Soroka and Wlezien (2010)</w:t>
        </w:r>
      </w:ins>
    </w:p>
  </w:footnote>
  <w:footnote w:id="17">
    <w:p w14:paraId="178A15CA" w14:textId="16F307BE" w:rsidR="003E5CC1" w:rsidRDefault="003E5CC1">
      <w:pPr>
        <w:pStyle w:val="FootnoteText"/>
      </w:pPr>
      <w:ins w:id="472" w:author="Samantha" w:date="2015-09-16T10:43:00Z">
        <w:r>
          <w:rPr>
            <w:rStyle w:val="FootnoteReference"/>
          </w:rPr>
          <w:footnoteRef/>
        </w:r>
        <w:r>
          <w:t xml:space="preserve"> See note 14 above.</w:t>
        </w:r>
      </w:ins>
    </w:p>
  </w:footnote>
  <w:footnote w:id="18">
    <w:p w14:paraId="0A0C82F3" w14:textId="271B799D" w:rsidR="000D5B91" w:rsidRDefault="000D5B91" w:rsidP="00365FFA">
      <w:pPr>
        <w:pStyle w:val="FootnoteText"/>
        <w:rPr>
          <w:ins w:id="501" w:author="Samantha" w:date="2015-09-10T14:40:00Z"/>
        </w:rPr>
      </w:pPr>
      <w:ins w:id="502" w:author="Samantha" w:date="2015-09-10T14:40:00Z">
        <w:r>
          <w:rPr>
            <w:rStyle w:val="FootnoteReference"/>
          </w:rPr>
          <w:footnoteRef/>
        </w:r>
        <w:r>
          <w:t xml:space="preserve"> </w:t>
        </w:r>
      </w:ins>
      <w:ins w:id="503" w:author="Samantha" w:date="2015-09-11T10:47:00Z">
        <w:r>
          <w:t>See note 13 above.</w:t>
        </w:r>
      </w:ins>
    </w:p>
  </w:footnote>
  <w:footnote w:id="19">
    <w:p w14:paraId="1D086D8F" w14:textId="72552421" w:rsidR="000D5B91" w:rsidRDefault="000D5B91" w:rsidP="00365FFA">
      <w:pPr>
        <w:pStyle w:val="FootnoteText"/>
        <w:rPr>
          <w:ins w:id="536" w:author="Samantha" w:date="2015-09-10T14:40:00Z"/>
        </w:rPr>
      </w:pPr>
      <w:ins w:id="537" w:author="Samantha" w:date="2015-09-10T14:40:00Z">
        <w:r>
          <w:rPr>
            <w:rStyle w:val="FootnoteReference"/>
          </w:rPr>
          <w:footnoteRef/>
        </w:r>
        <w:r>
          <w:t xml:space="preserve"> </w:t>
        </w:r>
      </w:ins>
      <w:ins w:id="538" w:author="Samantha" w:date="2015-09-11T10:47:00Z">
        <w:r>
          <w:t>See note 13 above.</w:t>
        </w:r>
      </w:ins>
    </w:p>
  </w:footnote>
  <w:footnote w:id="20">
    <w:p w14:paraId="675FD326" w14:textId="77777777" w:rsidR="000D5B91" w:rsidRDefault="000D5B91" w:rsidP="00365FFA">
      <w:pPr>
        <w:pStyle w:val="FootnoteText"/>
        <w:rPr>
          <w:ins w:id="555" w:author="Samantha" w:date="2015-09-10T14:40:00Z"/>
        </w:rPr>
      </w:pPr>
      <w:ins w:id="556" w:author="Samantha" w:date="2015-09-10T14:40:00Z">
        <w:r>
          <w:rPr>
            <w:rStyle w:val="FootnoteReference"/>
          </w:rPr>
          <w:footnoteRef/>
        </w:r>
        <w:r>
          <w:t xml:space="preserve"> </w:t>
        </w:r>
        <w:r>
          <w:fldChar w:fldCharType="begin" w:fldLock="1"/>
        </w:r>
        <w:r>
          <w:instrText>ADDIN CSL_CITATION { "citationItems" : [ { "id" : "ITEM-1", "itemData" : { "DOI" : "10.1086/266634", "ISSN" : "0033362X", "abstract" : "This paper is based on a lecture give by the author at teh Army War College on January 3, 1956. In it Dr. Almond describes problems of public opinion and national security policy-problems which come of this policy's technical character, its element of secrecy, and the gravity of the stakes involved. He prescribes four lines of action for strengthening the domocratic political process in the making of security policy.", "author" : [ { "dropping-particle" : "", "family" : "Almond", "given" : "Gabriel A", "non-dropping-particle" : "", "parse-names" : false, "suffix" : "" } ], "container-title" : "Public Opinion Quarterly", "id" : "ITEM-1", "issued" : { "date-parts" : [ [ "1956" ] ] }, "page" : "371", "title" : "Public Opinion and National Security Policy", "type" : "article-journal", "volume" : "20" }, "uris" : [ "http://www.mendeley.com/documents/?uuid=a2f8c947-26a0-4f93-becc-a9ffcd268cef" ] } ], "mendeley" : { "formattedCitation" : "(Almond 1956)", "plainTextFormattedCitation" : "(Almond 1956)", "previouslyFormattedCitation" : "(Almond 1956)" }, "properties" : { "noteIndex" : 0 }, "schema" : "https://github.com/citation-style-language/schema/raw/master/csl-citation.json" }</w:instrText>
        </w:r>
        <w:r>
          <w:fldChar w:fldCharType="separate"/>
        </w:r>
        <w:r w:rsidRPr="00E647B9">
          <w:rPr>
            <w:noProof/>
          </w:rPr>
          <w:t>(Almond 1956)</w:t>
        </w:r>
        <w:r>
          <w:fldChar w:fldCharType="end"/>
        </w:r>
      </w:ins>
    </w:p>
  </w:footnote>
  <w:footnote w:id="21">
    <w:p w14:paraId="62344E97" w14:textId="77777777" w:rsidR="000D5B91" w:rsidRDefault="000D5B91" w:rsidP="00365FFA">
      <w:pPr>
        <w:pStyle w:val="FootnoteText"/>
        <w:rPr>
          <w:ins w:id="610" w:author="Samantha" w:date="2015-09-10T14:40:00Z"/>
        </w:rPr>
      </w:pPr>
      <w:ins w:id="611" w:author="Samantha" w:date="2015-09-10T14:40:00Z">
        <w:r>
          <w:rPr>
            <w:rStyle w:val="FootnoteReference"/>
          </w:rPr>
          <w:footnoteRef/>
        </w:r>
        <w:r>
          <w:t xml:space="preserve"> </w:t>
        </w:r>
        <w:r>
          <w:fldChar w:fldCharType="begin" w:fldLock="1"/>
        </w:r>
        <w:r>
          <w:instrText>ADDIN CSL_CITATION { "citationItems" : [ { "id" : "ITEM-1", "itemData" : { "DOI" : "10.1111/j.1743-8594.2010.00108.x", "ISBN" : "1743-8594", "ISSN" : "17438586", "abstract" : "Despite the increasing popularity of fighting wars through multilateral coalitions, scholars have largely been silent on the question of how public opinion in member states affects alliance cohesion. This article assesses public opinion data for states contributing to operations in Afghanistan. It finds that despite the unpopularity of the war, leaders have largely bucked public opinion and neither reduced nor withdrawn troops from NATO-led operations in Afghanistan. Theoretical expectations about international cooperation and evidence from case studies point to elite consensus as the reason why leaders are not running for the exits in Afghanistan when their publics would prefer that they do. As the article shows, operating through a formal institution such as NATO creates systemic incentives for sustained international cooperation. The result is that elite consensus inoculates leaders from electoral punishment and gives states' commitments to Afghanistan a \"stickiness\" that defies negative public opinion. A formal alliance such as NATO may therefore create more policy constraints than an ad hoc coalition but also increase the costs of defection and confer a degree of staying power that is unexpected given the adverse public opinion environment.", "author" : [ { "dropping-particle" : "", "family" : "Kreps", "given" : "Sarah", "non-dropping-particle" : "", "parse-names" : false, "suffix" : "" } ], "container-title" : "Foreign Policy Analysis", "id" : "ITEM-1", "issue" : "3", "issued" : { "date-parts" : [ [ "2010" ] ] }, "page" : "191-215", "title" : "Elite Consensus as a Determinant of Alliance Cohesion: Why Public Opinion Hardly Matters for NATO-led Operations in Afghanistan", "type" : "article-journal", "volume" : "6" }, "uris" : [ "http://www.mendeley.com/documents/?uuid=07939070-aef5-4108-9c7e-bea88d4bc725" ] } ], "mendeley" : { "formattedCitation" : "(Kreps 2010)", "plainTextFormattedCitation" : "(Kreps 2010)", "previouslyFormattedCitation" : "(Kreps 2010)" }, "properties" : { "noteIndex" : 0 }, "schema" : "https://github.com/citation-style-language/schema/raw/master/csl-citation.json" }</w:instrText>
        </w:r>
        <w:r>
          <w:fldChar w:fldCharType="separate"/>
        </w:r>
        <w:r w:rsidRPr="00AA6FEB">
          <w:rPr>
            <w:noProof/>
          </w:rPr>
          <w:t>(Kreps 2010)</w:t>
        </w:r>
        <w:r>
          <w:fldChar w:fldCharType="end"/>
        </w:r>
      </w:ins>
    </w:p>
  </w:footnote>
  <w:footnote w:id="22">
    <w:p w14:paraId="0BB7E561" w14:textId="25E861B3" w:rsidR="000D5B91" w:rsidRDefault="000D5B91" w:rsidP="00365FFA">
      <w:pPr>
        <w:pStyle w:val="FootnoteText"/>
        <w:rPr>
          <w:ins w:id="619" w:author="Samantha" w:date="2015-09-10T14:40:00Z"/>
        </w:rPr>
      </w:pPr>
      <w:ins w:id="620" w:author="Samantha" w:date="2015-09-10T14:40:00Z">
        <w:r>
          <w:rPr>
            <w:rStyle w:val="FootnoteReference"/>
          </w:rPr>
          <w:footnoteRef/>
        </w:r>
        <w:r>
          <w:t xml:space="preserve"> </w:t>
        </w:r>
      </w:ins>
      <w:ins w:id="621" w:author="Samantha" w:date="2015-09-11T10:49:00Z">
        <w:r>
          <w:t>See note 17 above.</w:t>
        </w:r>
      </w:ins>
    </w:p>
  </w:footnote>
  <w:footnote w:id="23">
    <w:p w14:paraId="28E76AA5" w14:textId="22023E66" w:rsidR="000D5B91" w:rsidRDefault="000D5B91" w:rsidP="00365FFA">
      <w:pPr>
        <w:pStyle w:val="FootnoteText"/>
        <w:rPr>
          <w:ins w:id="626" w:author="Samantha" w:date="2015-09-10T14:40:00Z"/>
        </w:rPr>
      </w:pPr>
      <w:ins w:id="627" w:author="Samantha" w:date="2015-09-10T14:40:00Z">
        <w:r>
          <w:rPr>
            <w:rStyle w:val="FootnoteReference"/>
          </w:rPr>
          <w:footnoteRef/>
        </w:r>
        <w:r>
          <w:t xml:space="preserve"> </w:t>
        </w:r>
      </w:ins>
      <w:ins w:id="628" w:author="Samantha" w:date="2015-09-11T10:49:00Z">
        <w:r>
          <w:t>See note 17 above.</w:t>
        </w:r>
      </w:ins>
    </w:p>
  </w:footnote>
  <w:footnote w:id="24">
    <w:p w14:paraId="50F2FC74" w14:textId="77777777" w:rsidR="000D5B91" w:rsidRDefault="000D5B91" w:rsidP="00365FFA">
      <w:pPr>
        <w:pStyle w:val="FootnoteText"/>
        <w:rPr>
          <w:ins w:id="660" w:author="Samantha" w:date="2015-09-10T14:40:00Z"/>
        </w:rPr>
      </w:pPr>
      <w:ins w:id="661" w:author="Samantha" w:date="2015-09-10T14:40:00Z">
        <w:r>
          <w:rPr>
            <w:rStyle w:val="FootnoteReference"/>
          </w:rPr>
          <w:footnoteRef/>
        </w:r>
        <w:r>
          <w:t xml:space="preserve"> </w:t>
        </w:r>
        <w:r>
          <w:fldChar w:fldCharType="begin" w:fldLock="1"/>
        </w:r>
        <w:r>
          <w:instrText>ADDIN CSL_CITATION { "citationItems" : [ { "id" : "ITEM-1", "itemData" : { "DOI" : "10.1177/0022002703254477", "ISSN" : "0022-0027", "abstract" : "There is now substantial evidence that defense spending decisions in the United States are influenced by citizen preferences. However, there is little time-series evidence for countries other than the United States. Regression models of citizen responsiveness and opinion representation in the politics of defense spending in five democracies are estimated. Results show that public opinion in all five countries is systematically responsive to recent changes in defense spending, and the form of the responses across countries uniformly resembles the \"thermostat\" metaphor developed by Wlezien and the more general theory of opinion dynamics developed by Stimson. Findings show also that defense budgeting is representative: public support for defense spending is the most consistently significant influence on defense budgeting change in four countries; thus, a parsimonious theory of comparative policy representation is potentially within reach. The implications of the results for defense spending in the NATO alliance and the European Union are discussed.", "author" : [ { "dropping-particle" : "", "family" : "Eichenberg", "given" : "R. C.", "non-dropping-particle" : "", "parse-names" : false, "suffix" : "" }, { "dropping-particle" : "", "family" : "Stoll", "given" : "R.", "non-dropping-particle" : "", "parse-names" : false, "suffix" : "" } ], "container-title" : "Journal of Conflict Resolution", "id" : "ITEM-1", "issue" : "4", "issued" : { "date-parts" : [ [ "2003" ] ] }, "page" : "399-422", "title" : "Representing Defense: Democratic Control of the Defense Budget in the United States and Western Europe", "type" : "article", "volume" : "47" }, "uris" : [ "http://www.mendeley.com/documents/?uuid=95dda17a-5227-4d11-b814-a2f47ef53ccd" ] } ], "mendeley" : { "formattedCitation" : "(Eichenberg and Stoll 2003)", "plainTextFormattedCitation" : "(Eichenberg and Stoll 2003)", "previouslyFormattedCitation" : "(Eichenberg and Stoll 2003)" }, "properties" : { "noteIndex" : 0 }, "schema" : "https://github.com/citation-style-language/schema/raw/master/csl-citation.json" }</w:instrText>
        </w:r>
        <w:r>
          <w:fldChar w:fldCharType="separate"/>
        </w:r>
        <w:r w:rsidRPr="00AA6FEB">
          <w:rPr>
            <w:noProof/>
          </w:rPr>
          <w:t>(Eichenberg and Stoll 2003)</w:t>
        </w:r>
        <w:r>
          <w:fldChar w:fldCharType="end"/>
        </w:r>
      </w:ins>
    </w:p>
  </w:footnote>
  <w:footnote w:id="25">
    <w:p w14:paraId="14CBD70B" w14:textId="30E74B0F" w:rsidR="000D5B91" w:rsidRDefault="000D5B91" w:rsidP="00365FFA">
      <w:pPr>
        <w:pStyle w:val="FootnoteText"/>
        <w:rPr>
          <w:ins w:id="688" w:author="Samantha" w:date="2015-09-10T14:40:00Z"/>
        </w:rPr>
      </w:pPr>
      <w:ins w:id="689" w:author="Samantha" w:date="2015-09-10T14:40:00Z">
        <w:r>
          <w:rPr>
            <w:rStyle w:val="FootnoteReference"/>
          </w:rPr>
          <w:footnoteRef/>
        </w:r>
        <w:r>
          <w:t xml:space="preserve"> </w:t>
        </w:r>
      </w:ins>
      <w:ins w:id="690" w:author="Samantha" w:date="2015-09-11T10:49:00Z">
        <w:r>
          <w:t>See note 20 above.</w:t>
        </w:r>
      </w:ins>
    </w:p>
  </w:footnote>
  <w:footnote w:id="26">
    <w:p w14:paraId="6B057FDC" w14:textId="57A2F9B7" w:rsidR="000D5B91" w:rsidRDefault="000D5B91" w:rsidP="00365FFA">
      <w:pPr>
        <w:pStyle w:val="FootnoteText"/>
        <w:rPr>
          <w:ins w:id="696" w:author="Samantha" w:date="2015-09-10T14:40:00Z"/>
        </w:rPr>
      </w:pPr>
      <w:ins w:id="697" w:author="Samantha" w:date="2015-09-10T14:40:00Z">
        <w:r>
          <w:rPr>
            <w:rStyle w:val="FootnoteReference"/>
          </w:rPr>
          <w:footnoteRef/>
        </w:r>
        <w:r>
          <w:t xml:space="preserve"> </w:t>
        </w:r>
      </w:ins>
      <w:ins w:id="698" w:author="Samantha" w:date="2015-09-11T10:50:00Z">
        <w:r>
          <w:t>See note 20 above.</w:t>
        </w:r>
      </w:ins>
    </w:p>
  </w:footnote>
  <w:footnote w:id="27">
    <w:p w14:paraId="6A776C9A" w14:textId="1B8F51C4" w:rsidR="000D5B91" w:rsidRDefault="000D5B91">
      <w:pPr>
        <w:pStyle w:val="FootnoteText"/>
      </w:pPr>
      <w:ins w:id="721" w:author="Samantha" w:date="2015-09-10T15:45:00Z">
        <w:r>
          <w:rPr>
            <w:rStyle w:val="FootnoteReference"/>
          </w:rPr>
          <w:footnoteRef/>
        </w:r>
        <w:r>
          <w:t xml:space="preserve"> </w:t>
        </w:r>
      </w:ins>
      <w:ins w:id="722" w:author="Samantha" w:date="2015-09-11T10:46:00Z">
        <w:r>
          <w:t>See note 6 above.</w:t>
        </w:r>
      </w:ins>
    </w:p>
  </w:footnote>
  <w:footnote w:id="28">
    <w:p w14:paraId="4D0703F9" w14:textId="2D5D5D73" w:rsidR="000D5B91" w:rsidRDefault="000D5B91" w:rsidP="00365FFA">
      <w:pPr>
        <w:pStyle w:val="FootnoteText"/>
        <w:rPr>
          <w:ins w:id="732" w:author="Samantha" w:date="2015-09-10T14:40:00Z"/>
        </w:rPr>
      </w:pPr>
      <w:ins w:id="733" w:author="Samantha" w:date="2015-09-10T14:40:00Z">
        <w:r>
          <w:rPr>
            <w:rStyle w:val="FootnoteReference"/>
          </w:rPr>
          <w:footnoteRef/>
        </w:r>
        <w:r>
          <w:t xml:space="preserve"> </w:t>
        </w:r>
      </w:ins>
      <w:ins w:id="734" w:author="Samantha" w:date="2015-09-11T10:50:00Z">
        <w:r>
          <w:t>See note 20 above.</w:t>
        </w:r>
      </w:ins>
    </w:p>
  </w:footnote>
  <w:footnote w:id="29">
    <w:p w14:paraId="21303469" w14:textId="7AD317E0" w:rsidR="000D5B91" w:rsidRDefault="000D5B91" w:rsidP="00365FFA">
      <w:pPr>
        <w:pStyle w:val="FootnoteText"/>
        <w:rPr>
          <w:ins w:id="746" w:author="Samantha" w:date="2015-09-10T14:40:00Z"/>
        </w:rPr>
      </w:pPr>
      <w:ins w:id="747" w:author="Samantha" w:date="2015-09-10T14:40:00Z">
        <w:r>
          <w:rPr>
            <w:rStyle w:val="FootnoteReference"/>
          </w:rPr>
          <w:footnoteRef/>
        </w:r>
        <w:r>
          <w:t xml:space="preserve"> </w:t>
        </w:r>
      </w:ins>
      <w:ins w:id="748" w:author="Samantha" w:date="2015-09-11T10:50:00Z">
        <w:r>
          <w:t>See note 20 above.</w:t>
        </w:r>
      </w:ins>
    </w:p>
  </w:footnote>
  <w:footnote w:id="30">
    <w:p w14:paraId="51576886" w14:textId="77777777" w:rsidR="000D5B91" w:rsidRDefault="000D5B91" w:rsidP="00365FFA">
      <w:pPr>
        <w:pStyle w:val="FootnoteText"/>
        <w:rPr>
          <w:ins w:id="800" w:author="Samantha" w:date="2015-09-10T14:40:00Z"/>
        </w:rPr>
      </w:pPr>
      <w:ins w:id="801" w:author="Samantha" w:date="2015-09-10T14:40:00Z">
        <w:r>
          <w:rPr>
            <w:rStyle w:val="FootnoteReference"/>
          </w:rPr>
          <w:footnoteRef/>
        </w:r>
        <w:r>
          <w:t xml:space="preserve"> </w:t>
        </w:r>
        <w:r>
          <w:fldChar w:fldCharType="begin" w:fldLock="1"/>
        </w:r>
        <w:r>
          <w:instrText>ADDIN CSL_CITATION { "citationItems" : [ { "id" : "ITEM-1", "itemData" : { "ISSN" : "00030554", "abstract" : "We measure the extent to which military spending policy reflects public opinion, while controlling for other reasonable influences on policy. We use survey data as an indicator of aggregate public opinion on military spending and find evidence that changes in public opinion consistently exert an effect on changes in military spending. The influence of public opinion is less important than either Soviet military spending or the gap between U.S. and Soviet military spending and more important than the deficit and the balance of Soviet conflict/cooperation with the United States. We also examine the hypothesis that public opinion does not influence the government but that government systematically manipulates public opinion. We find no evidence to support this hypothesis. CR - Copyright &amp;#169; 1992 American Political Science Association", "author" : [ { "dropping-particle" : "", "family" : "Hartley", "given" : "Thomas", "non-dropping-particle" : "", "parse-names" : false, "suffix" : "" }, { "dropping-particle" : "", "family" : "Russett", "given" : "Bruce", "non-dropping-particle" : "", "parse-names" : false, "suffix" : "" } ], "container-title" : "The American Political Science Review", "id" : "ITEM-1", "issue" : "4", "issued" : { "date-parts" : [ [ "1992" ] ] }, "page" : "905-915", "title" : "Public Opinion and the Common Defense: Who Governs Military Spending in the United States?", "type" : "article-journal", "volume" : "86" }, "uris" : [ "http://www.mendeley.com/documents/?uuid=13ace935-4ef5-4488-b137-d764a7ae127c" ] } ], "mendeley" : { "formattedCitation" : "(Hartley and Russett 1992)", "plainTextFormattedCitation" : "(Hartley and Russett 1992)" }, "properties" : { "noteIndex" : 0 }, "schema" : "https://github.com/citation-style-language/schema/raw/master/csl-citation.json" }</w:instrText>
        </w:r>
        <w:r>
          <w:fldChar w:fldCharType="separate"/>
        </w:r>
        <w:r w:rsidRPr="00141190">
          <w:rPr>
            <w:noProof/>
          </w:rPr>
          <w:t>(Hartley and Russett 1992)</w:t>
        </w:r>
        <w:r>
          <w:fldChar w:fldCharType="end"/>
        </w:r>
      </w:ins>
    </w:p>
  </w:footnote>
  <w:footnote w:id="31">
    <w:p w14:paraId="4DDB13DA" w14:textId="77777777" w:rsidR="000D5B91" w:rsidRDefault="000D5B91">
      <w:pPr>
        <w:pStyle w:val="FootnoteText"/>
      </w:pPr>
      <w:r>
        <w:rPr>
          <w:rStyle w:val="FootnoteReference"/>
        </w:rPr>
        <w:footnoteRef/>
      </w:r>
      <w:r>
        <w:t xml:space="preserve"> The link to the final product, distributed in a briefing update format, can be found at the following link. </w:t>
      </w:r>
      <w:hyperlink r:id="rId1" w:history="1">
        <w:r w:rsidRPr="00030CD6">
          <w:rPr>
            <w:rStyle w:val="Hyperlink"/>
          </w:rPr>
          <w:t>http://csis.org/files/publication/150105_Berteau_EuropeanDefenseTrends2014_BriefingUpdate_Web.pdf</w:t>
        </w:r>
      </w:hyperlink>
      <w:r>
        <w:t xml:space="preserve">. Some of the data from the study is available on the CSIS DIIG Github account.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7608A" w14:textId="77777777" w:rsidR="000D5B91" w:rsidRPr="00BD6396" w:rsidRDefault="000D5B91" w:rsidP="00BD6396">
    <w:pPr>
      <w:pStyle w:val="Header"/>
      <w:jc w:val="right"/>
      <w:rPr>
        <w:sz w:val="28"/>
        <w:szCs w:val="28"/>
      </w:rPr>
    </w:pPr>
    <w:r w:rsidRPr="00BD6396">
      <w:rPr>
        <w:sz w:val="28"/>
        <w:szCs w:val="28"/>
      </w:rPr>
      <w:t>WORKIN</w:t>
    </w:r>
    <w:r>
      <w:rPr>
        <w:sz w:val="28"/>
        <w:szCs w:val="28"/>
      </w:rPr>
      <w:t>G</w:t>
    </w:r>
    <w:r w:rsidRPr="00BD6396">
      <w:rPr>
        <w:sz w:val="28"/>
        <w:szCs w:val="28"/>
      </w:rPr>
      <w:t xml:space="preserve"> PAPER</w:t>
    </w:r>
  </w:p>
  <w:p w14:paraId="0CAF52C5" w14:textId="77777777" w:rsidR="000D5B91" w:rsidRDefault="000D5B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51B6D"/>
    <w:multiLevelType w:val="hybridMultilevel"/>
    <w:tmpl w:val="9FC83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85CB6"/>
    <w:multiLevelType w:val="hybridMultilevel"/>
    <w:tmpl w:val="5FA49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D640E5"/>
    <w:multiLevelType w:val="hybridMultilevel"/>
    <w:tmpl w:val="820C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antha">
    <w15:presenceInfo w15:providerId="None" w15:userId="Samantha"/>
  </w15:person>
  <w15:person w15:author="Arwen McNierney">
    <w15:presenceInfo w15:providerId="Windows Live" w15:userId="1e121b8e3d31fc94"/>
  </w15:person>
  <w15:person w15:author="Samantha Cohen">
    <w15:presenceInfo w15:providerId="AD" w15:userId="S-1-5-21-1479664408-1137348619-37284488-20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A39977"/>
    <w:rsid w:val="00060E19"/>
    <w:rsid w:val="000B2295"/>
    <w:rsid w:val="000C521D"/>
    <w:rsid w:val="000D5B91"/>
    <w:rsid w:val="000E18CA"/>
    <w:rsid w:val="000E1C73"/>
    <w:rsid w:val="000F00DD"/>
    <w:rsid w:val="000F06C4"/>
    <w:rsid w:val="0010073D"/>
    <w:rsid w:val="00121002"/>
    <w:rsid w:val="0012782D"/>
    <w:rsid w:val="00127C47"/>
    <w:rsid w:val="00153E13"/>
    <w:rsid w:val="001662C8"/>
    <w:rsid w:val="001930C6"/>
    <w:rsid w:val="00195B47"/>
    <w:rsid w:val="00196F7A"/>
    <w:rsid w:val="001C6304"/>
    <w:rsid w:val="001E0317"/>
    <w:rsid w:val="001E05C7"/>
    <w:rsid w:val="001E6097"/>
    <w:rsid w:val="001F343C"/>
    <w:rsid w:val="00250A78"/>
    <w:rsid w:val="002566CC"/>
    <w:rsid w:val="00260CEE"/>
    <w:rsid w:val="002749DF"/>
    <w:rsid w:val="002759AB"/>
    <w:rsid w:val="00291E98"/>
    <w:rsid w:val="002B6505"/>
    <w:rsid w:val="002B665A"/>
    <w:rsid w:val="002C09C5"/>
    <w:rsid w:val="002C6107"/>
    <w:rsid w:val="002D2B54"/>
    <w:rsid w:val="002E2DDF"/>
    <w:rsid w:val="002E577E"/>
    <w:rsid w:val="002E7928"/>
    <w:rsid w:val="00315A3F"/>
    <w:rsid w:val="0032317C"/>
    <w:rsid w:val="00324599"/>
    <w:rsid w:val="00330ABC"/>
    <w:rsid w:val="00336634"/>
    <w:rsid w:val="003612FC"/>
    <w:rsid w:val="00361B87"/>
    <w:rsid w:val="00365FFA"/>
    <w:rsid w:val="003A5691"/>
    <w:rsid w:val="003B6E66"/>
    <w:rsid w:val="003C5FA6"/>
    <w:rsid w:val="003C75D4"/>
    <w:rsid w:val="003D01A5"/>
    <w:rsid w:val="003E41CA"/>
    <w:rsid w:val="003E5CC1"/>
    <w:rsid w:val="003F67EA"/>
    <w:rsid w:val="00403875"/>
    <w:rsid w:val="00403974"/>
    <w:rsid w:val="00421B84"/>
    <w:rsid w:val="0042588D"/>
    <w:rsid w:val="00437DC3"/>
    <w:rsid w:val="00447A32"/>
    <w:rsid w:val="004647D3"/>
    <w:rsid w:val="0048526E"/>
    <w:rsid w:val="0049694F"/>
    <w:rsid w:val="004A4127"/>
    <w:rsid w:val="004E39F7"/>
    <w:rsid w:val="00515E06"/>
    <w:rsid w:val="00517BE8"/>
    <w:rsid w:val="00532BBC"/>
    <w:rsid w:val="00537C3C"/>
    <w:rsid w:val="005560EF"/>
    <w:rsid w:val="005735DF"/>
    <w:rsid w:val="00581828"/>
    <w:rsid w:val="005851CA"/>
    <w:rsid w:val="005B07B4"/>
    <w:rsid w:val="005B7961"/>
    <w:rsid w:val="005D5C1F"/>
    <w:rsid w:val="005E6C6F"/>
    <w:rsid w:val="00611E34"/>
    <w:rsid w:val="006318DF"/>
    <w:rsid w:val="006370E4"/>
    <w:rsid w:val="00641474"/>
    <w:rsid w:val="00662424"/>
    <w:rsid w:val="006926A1"/>
    <w:rsid w:val="006A10FC"/>
    <w:rsid w:val="006A1FB6"/>
    <w:rsid w:val="006E276D"/>
    <w:rsid w:val="006F6775"/>
    <w:rsid w:val="0070676E"/>
    <w:rsid w:val="007505AD"/>
    <w:rsid w:val="00750FC9"/>
    <w:rsid w:val="00754ADD"/>
    <w:rsid w:val="00762138"/>
    <w:rsid w:val="00770644"/>
    <w:rsid w:val="0078200F"/>
    <w:rsid w:val="007969F2"/>
    <w:rsid w:val="00797FAC"/>
    <w:rsid w:val="007B0F36"/>
    <w:rsid w:val="007F6233"/>
    <w:rsid w:val="007F73F8"/>
    <w:rsid w:val="0082326B"/>
    <w:rsid w:val="00861DF5"/>
    <w:rsid w:val="00872268"/>
    <w:rsid w:val="0088076A"/>
    <w:rsid w:val="00885BD6"/>
    <w:rsid w:val="00890C1A"/>
    <w:rsid w:val="00893BF3"/>
    <w:rsid w:val="008B74A3"/>
    <w:rsid w:val="008C2BC6"/>
    <w:rsid w:val="008E0315"/>
    <w:rsid w:val="008E47FF"/>
    <w:rsid w:val="008F34E2"/>
    <w:rsid w:val="00913D82"/>
    <w:rsid w:val="00920ABE"/>
    <w:rsid w:val="00965524"/>
    <w:rsid w:val="0098057E"/>
    <w:rsid w:val="00986687"/>
    <w:rsid w:val="00986F11"/>
    <w:rsid w:val="009965AB"/>
    <w:rsid w:val="00996C04"/>
    <w:rsid w:val="009A1E86"/>
    <w:rsid w:val="009B56CB"/>
    <w:rsid w:val="009C648C"/>
    <w:rsid w:val="009E38A1"/>
    <w:rsid w:val="009E758F"/>
    <w:rsid w:val="009F048F"/>
    <w:rsid w:val="009F66C6"/>
    <w:rsid w:val="00A02818"/>
    <w:rsid w:val="00A11E0A"/>
    <w:rsid w:val="00A36150"/>
    <w:rsid w:val="00A55698"/>
    <w:rsid w:val="00A62D57"/>
    <w:rsid w:val="00A65693"/>
    <w:rsid w:val="00AA4160"/>
    <w:rsid w:val="00AB378E"/>
    <w:rsid w:val="00AC49CE"/>
    <w:rsid w:val="00AC5EF6"/>
    <w:rsid w:val="00AE41EF"/>
    <w:rsid w:val="00B01DF4"/>
    <w:rsid w:val="00B100DD"/>
    <w:rsid w:val="00B17D8B"/>
    <w:rsid w:val="00B437EA"/>
    <w:rsid w:val="00B448C5"/>
    <w:rsid w:val="00B70878"/>
    <w:rsid w:val="00B9409A"/>
    <w:rsid w:val="00B95559"/>
    <w:rsid w:val="00B97102"/>
    <w:rsid w:val="00BB4882"/>
    <w:rsid w:val="00BD5802"/>
    <w:rsid w:val="00BD6396"/>
    <w:rsid w:val="00BE449E"/>
    <w:rsid w:val="00C12E42"/>
    <w:rsid w:val="00C1338B"/>
    <w:rsid w:val="00C144EE"/>
    <w:rsid w:val="00C146A7"/>
    <w:rsid w:val="00C30641"/>
    <w:rsid w:val="00C64A2A"/>
    <w:rsid w:val="00C71946"/>
    <w:rsid w:val="00C7418D"/>
    <w:rsid w:val="00CC629B"/>
    <w:rsid w:val="00CE298E"/>
    <w:rsid w:val="00CF3C23"/>
    <w:rsid w:val="00D20D33"/>
    <w:rsid w:val="00D34496"/>
    <w:rsid w:val="00D369A3"/>
    <w:rsid w:val="00D55DFE"/>
    <w:rsid w:val="00D56074"/>
    <w:rsid w:val="00D657D2"/>
    <w:rsid w:val="00D95116"/>
    <w:rsid w:val="00DB08E2"/>
    <w:rsid w:val="00DC0C2F"/>
    <w:rsid w:val="00DD111D"/>
    <w:rsid w:val="00DD7924"/>
    <w:rsid w:val="00E10F13"/>
    <w:rsid w:val="00E13ED8"/>
    <w:rsid w:val="00E30618"/>
    <w:rsid w:val="00E35947"/>
    <w:rsid w:val="00E75BA2"/>
    <w:rsid w:val="00E81437"/>
    <w:rsid w:val="00E837C0"/>
    <w:rsid w:val="00E91C33"/>
    <w:rsid w:val="00EB68B6"/>
    <w:rsid w:val="00F10C4E"/>
    <w:rsid w:val="00F20C8E"/>
    <w:rsid w:val="00F327B8"/>
    <w:rsid w:val="00F502F5"/>
    <w:rsid w:val="00F55917"/>
    <w:rsid w:val="00F62E8B"/>
    <w:rsid w:val="00F77A72"/>
    <w:rsid w:val="00F95700"/>
    <w:rsid w:val="00FC7EFE"/>
    <w:rsid w:val="00FD307C"/>
    <w:rsid w:val="00FD6075"/>
    <w:rsid w:val="00FF31AA"/>
    <w:rsid w:val="10A1C27D"/>
    <w:rsid w:val="30A39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A732"/>
  <w15:docId w15:val="{247C49D7-3285-4FFD-8CF0-075B085A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828"/>
  </w:style>
  <w:style w:type="paragraph" w:styleId="Heading1">
    <w:name w:val="heading 1"/>
    <w:basedOn w:val="Normal"/>
    <w:next w:val="Normal"/>
    <w:link w:val="Heading1Char"/>
    <w:uiPriority w:val="9"/>
    <w:qFormat/>
    <w:rsid w:val="009B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82D"/>
    <w:pPr>
      <w:spacing w:after="0" w:line="240" w:lineRule="auto"/>
    </w:pPr>
  </w:style>
  <w:style w:type="character" w:customStyle="1" w:styleId="Heading1Char">
    <w:name w:val="Heading 1 Char"/>
    <w:basedOn w:val="DefaultParagraphFont"/>
    <w:link w:val="Heading1"/>
    <w:uiPriority w:val="9"/>
    <w:rsid w:val="009B56C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5691"/>
    <w:pPr>
      <w:ind w:left="720"/>
      <w:contextualSpacing/>
    </w:pPr>
  </w:style>
  <w:style w:type="paragraph" w:styleId="Caption">
    <w:name w:val="caption"/>
    <w:basedOn w:val="Normal"/>
    <w:next w:val="Normal"/>
    <w:uiPriority w:val="35"/>
    <w:unhideWhenUsed/>
    <w:qFormat/>
    <w:rsid w:val="001930C6"/>
    <w:pPr>
      <w:spacing w:after="200" w:line="240" w:lineRule="auto"/>
    </w:pPr>
    <w:rPr>
      <w:i/>
      <w:iCs/>
      <w:color w:val="44546A" w:themeColor="text2"/>
      <w:sz w:val="18"/>
      <w:szCs w:val="18"/>
    </w:rPr>
  </w:style>
  <w:style w:type="character" w:styleId="Hyperlink">
    <w:name w:val="Hyperlink"/>
    <w:basedOn w:val="DefaultParagraphFont"/>
    <w:uiPriority w:val="99"/>
    <w:unhideWhenUsed/>
    <w:rsid w:val="001E0317"/>
    <w:rPr>
      <w:color w:val="0563C1" w:themeColor="hyperlink"/>
      <w:u w:val="single"/>
    </w:rPr>
  </w:style>
  <w:style w:type="character" w:styleId="PlaceholderText">
    <w:name w:val="Placeholder Text"/>
    <w:basedOn w:val="DefaultParagraphFont"/>
    <w:uiPriority w:val="99"/>
    <w:semiHidden/>
    <w:rsid w:val="00E75BA2"/>
    <w:rPr>
      <w:color w:val="808080"/>
    </w:rPr>
  </w:style>
  <w:style w:type="paragraph" w:styleId="BalloonText">
    <w:name w:val="Balloon Text"/>
    <w:basedOn w:val="Normal"/>
    <w:link w:val="BalloonTextChar"/>
    <w:uiPriority w:val="99"/>
    <w:semiHidden/>
    <w:unhideWhenUsed/>
    <w:rsid w:val="00BD63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396"/>
    <w:rPr>
      <w:rFonts w:ascii="Segoe UI" w:hAnsi="Segoe UI" w:cs="Segoe UI"/>
      <w:sz w:val="18"/>
      <w:szCs w:val="18"/>
    </w:rPr>
  </w:style>
  <w:style w:type="paragraph" w:styleId="Header">
    <w:name w:val="header"/>
    <w:basedOn w:val="Normal"/>
    <w:link w:val="HeaderChar"/>
    <w:uiPriority w:val="99"/>
    <w:unhideWhenUsed/>
    <w:rsid w:val="00BD6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396"/>
  </w:style>
  <w:style w:type="paragraph" w:styleId="Footer">
    <w:name w:val="footer"/>
    <w:basedOn w:val="Normal"/>
    <w:link w:val="FooterChar"/>
    <w:uiPriority w:val="99"/>
    <w:unhideWhenUsed/>
    <w:rsid w:val="00BD6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396"/>
  </w:style>
  <w:style w:type="paragraph" w:styleId="FootnoteText">
    <w:name w:val="footnote text"/>
    <w:basedOn w:val="Normal"/>
    <w:link w:val="FootnoteTextChar"/>
    <w:uiPriority w:val="99"/>
    <w:semiHidden/>
    <w:unhideWhenUsed/>
    <w:rsid w:val="00BD63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6396"/>
    <w:rPr>
      <w:sz w:val="20"/>
      <w:szCs w:val="20"/>
    </w:rPr>
  </w:style>
  <w:style w:type="character" w:styleId="FootnoteReference">
    <w:name w:val="footnote reference"/>
    <w:basedOn w:val="DefaultParagraphFont"/>
    <w:uiPriority w:val="99"/>
    <w:semiHidden/>
    <w:unhideWhenUsed/>
    <w:rsid w:val="00BD6396"/>
    <w:rPr>
      <w:vertAlign w:val="superscript"/>
    </w:rPr>
  </w:style>
  <w:style w:type="character" w:customStyle="1" w:styleId="Heading2Char">
    <w:name w:val="Heading 2 Char"/>
    <w:basedOn w:val="DefaultParagraphFont"/>
    <w:link w:val="Heading2"/>
    <w:uiPriority w:val="9"/>
    <w:rsid w:val="00FD307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447A3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47A32"/>
    <w:rPr>
      <w:rFonts w:ascii="Tahoma" w:hAnsi="Tahoma" w:cs="Tahoma"/>
      <w:sz w:val="16"/>
      <w:szCs w:val="16"/>
    </w:rPr>
  </w:style>
  <w:style w:type="character" w:styleId="CommentReference">
    <w:name w:val="annotation reference"/>
    <w:basedOn w:val="DefaultParagraphFont"/>
    <w:uiPriority w:val="99"/>
    <w:semiHidden/>
    <w:unhideWhenUsed/>
    <w:rsid w:val="00797FAC"/>
    <w:rPr>
      <w:sz w:val="16"/>
      <w:szCs w:val="16"/>
    </w:rPr>
  </w:style>
  <w:style w:type="paragraph" w:styleId="CommentText">
    <w:name w:val="annotation text"/>
    <w:basedOn w:val="Normal"/>
    <w:link w:val="CommentTextChar"/>
    <w:uiPriority w:val="99"/>
    <w:semiHidden/>
    <w:unhideWhenUsed/>
    <w:rsid w:val="00797FAC"/>
    <w:pPr>
      <w:spacing w:line="240" w:lineRule="auto"/>
    </w:pPr>
    <w:rPr>
      <w:sz w:val="20"/>
      <w:szCs w:val="20"/>
    </w:rPr>
  </w:style>
  <w:style w:type="character" w:customStyle="1" w:styleId="CommentTextChar">
    <w:name w:val="Comment Text Char"/>
    <w:basedOn w:val="DefaultParagraphFont"/>
    <w:link w:val="CommentText"/>
    <w:uiPriority w:val="99"/>
    <w:semiHidden/>
    <w:rsid w:val="00797FAC"/>
    <w:rPr>
      <w:sz w:val="20"/>
      <w:szCs w:val="20"/>
    </w:rPr>
  </w:style>
  <w:style w:type="paragraph" w:styleId="CommentSubject">
    <w:name w:val="annotation subject"/>
    <w:basedOn w:val="CommentText"/>
    <w:next w:val="CommentText"/>
    <w:link w:val="CommentSubjectChar"/>
    <w:uiPriority w:val="99"/>
    <w:semiHidden/>
    <w:unhideWhenUsed/>
    <w:rsid w:val="00797FAC"/>
    <w:rPr>
      <w:b/>
      <w:bCs/>
    </w:rPr>
  </w:style>
  <w:style w:type="character" w:customStyle="1" w:styleId="CommentSubjectChar">
    <w:name w:val="Comment Subject Char"/>
    <w:basedOn w:val="CommentTextChar"/>
    <w:link w:val="CommentSubject"/>
    <w:uiPriority w:val="99"/>
    <w:semiHidden/>
    <w:rsid w:val="00797FAC"/>
    <w:rPr>
      <w:b/>
      <w:bCs/>
      <w:sz w:val="20"/>
      <w:szCs w:val="20"/>
    </w:rPr>
  </w:style>
  <w:style w:type="paragraph" w:styleId="Revision">
    <w:name w:val="Revision"/>
    <w:hidden/>
    <w:uiPriority w:val="99"/>
    <w:semiHidden/>
    <w:rsid w:val="00F502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0241">
      <w:bodyDiv w:val="1"/>
      <w:marLeft w:val="0"/>
      <w:marRight w:val="0"/>
      <w:marTop w:val="0"/>
      <w:marBottom w:val="0"/>
      <w:divBdr>
        <w:top w:val="none" w:sz="0" w:space="0" w:color="auto"/>
        <w:left w:val="none" w:sz="0" w:space="0" w:color="auto"/>
        <w:bottom w:val="none" w:sz="0" w:space="0" w:color="auto"/>
        <w:right w:val="none" w:sz="0" w:space="0" w:color="auto"/>
      </w:divBdr>
    </w:div>
    <w:div w:id="121616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csis.org/files/publication/150105_Berteau_EuropeanDefenseTrends2014_BriefingUpdate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DE50B441C283468F0A19FFD0E26C8A" ma:contentTypeVersion="3" ma:contentTypeDescription="Create a new document." ma:contentTypeScope="" ma:versionID="4375c3ca36223c8da30322d3f51a8a3d">
  <xsd:schema xmlns:xsd="http://www.w3.org/2001/XMLSchema" xmlns:xs="http://www.w3.org/2001/XMLSchema" xmlns:p="http://schemas.microsoft.com/office/2006/metadata/properties" xmlns:ns2="bec14128-4b25-4ac8-9cbb-ac2bd4640a4f" targetNamespace="http://schemas.microsoft.com/office/2006/metadata/properties" ma:root="true" ma:fieldsID="b7149efa357f797ca79c241b3025a654" ns2:_="">
    <xsd:import namespace="bec14128-4b25-4ac8-9cbb-ac2bd4640a4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14128-4b25-4ac8-9cbb-ac2bd4640a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953D9-3507-4F1A-AE57-DD8E0BD1E040}">
  <ds:schemaRef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dcmitype/"/>
    <ds:schemaRef ds:uri="http://schemas.microsoft.com/office/2006/metadata/properties"/>
    <ds:schemaRef ds:uri="http://purl.org/dc/terms/"/>
    <ds:schemaRef ds:uri="http://www.w3.org/XML/1998/namespace"/>
    <ds:schemaRef ds:uri="bec14128-4b25-4ac8-9cbb-ac2bd4640a4f"/>
  </ds:schemaRefs>
</ds:datastoreItem>
</file>

<file path=customXml/itemProps2.xml><?xml version="1.0" encoding="utf-8"?>
<ds:datastoreItem xmlns:ds="http://schemas.openxmlformats.org/officeDocument/2006/customXml" ds:itemID="{325BCCD1-3468-4E17-9FAF-6DB06C9E0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14128-4b25-4ac8-9cbb-ac2bd4640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F500F4-9C37-4ECC-A532-50055F849200}">
  <ds:schemaRefs>
    <ds:schemaRef ds:uri="http://schemas.microsoft.com/sharepoint/v3/contenttype/forms"/>
  </ds:schemaRefs>
</ds:datastoreItem>
</file>

<file path=customXml/itemProps4.xml><?xml version="1.0" encoding="utf-8"?>
<ds:datastoreItem xmlns:ds="http://schemas.openxmlformats.org/officeDocument/2006/customXml" ds:itemID="{DFFB5D03-9F59-4AD2-9C87-836BCB58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14</Pages>
  <Words>5788</Words>
  <Characters>32996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Relationship of European Public Opinion to Defense Investments</vt:lpstr>
    </vt:vector>
  </TitlesOfParts>
  <Company/>
  <LinksUpToDate>false</LinksUpToDate>
  <CharactersWithSpaces>38707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of European Public Opinion to Defense Investments</dc:title>
  <dc:creator>Gregory Sanders;Madison Riley;Samantha Cohen</dc:creator>
  <cp:lastModifiedBy>Samantha Cohen</cp:lastModifiedBy>
  <cp:revision>13</cp:revision>
  <cp:lastPrinted>2015-03-28T04:00:00Z</cp:lastPrinted>
  <dcterms:created xsi:type="dcterms:W3CDTF">2015-09-14T13:39:00Z</dcterms:created>
  <dcterms:modified xsi:type="dcterms:W3CDTF">2015-09-18T17:25:00Z</dcterms:modified>
  <cp:contentStatus>Working Paper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0x01010025DE50B441C283468F0A19FFD0E26C8A</vt:lpwstr>
  </property>
</Properties>
</file>